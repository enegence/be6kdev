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01D" w:rsidRDefault="007F101D" w:rsidP="00F1344A">
      <w:pPr>
        <w:pStyle w:val="Heading2"/>
      </w:pPr>
      <w:bookmarkStart w:id="0" w:name="_Toc534524541"/>
    </w:p>
    <w:p w:rsidR="00B7245D" w:rsidRPr="00B7245D" w:rsidRDefault="00CD3169" w:rsidP="008B5007">
      <w:pPr>
        <w:jc w:val="center"/>
      </w:pPr>
      <w:r>
        <w:rPr>
          <w:noProof/>
        </w:rPr>
        <w:drawing>
          <wp:inline distT="0" distB="0" distL="0" distR="0">
            <wp:extent cx="1828800" cy="2533650"/>
            <wp:effectExtent l="0" t="0" r="0" b="0"/>
            <wp:docPr id="14" name="Picture 14" descr="C:\Users\eama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amar\AppData\Local\Microsoft\Windows\INetCache\Content.Word\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2533650"/>
                    </a:xfrm>
                    <a:prstGeom prst="rect">
                      <a:avLst/>
                    </a:prstGeom>
                    <a:noFill/>
                    <a:ln>
                      <a:noFill/>
                    </a:ln>
                  </pic:spPr>
                </pic:pic>
              </a:graphicData>
            </a:graphic>
          </wp:inline>
        </w:drawing>
      </w:r>
    </w:p>
    <w:p w:rsidR="005A1957" w:rsidRDefault="005A1957" w:rsidP="006550DA">
      <w:pPr>
        <w:pStyle w:val="Heading2"/>
        <w:jc w:val="center"/>
        <w:rPr>
          <w:rFonts w:ascii="Times New Roman" w:hAnsi="Times New Roman" w:cs="Times New Roman"/>
          <w:sz w:val="52"/>
          <w:szCs w:val="52"/>
        </w:rPr>
      </w:pPr>
    </w:p>
    <w:p w:rsidR="00D2707B" w:rsidRPr="00903A89" w:rsidRDefault="00937DA4" w:rsidP="00903A89">
      <w:pPr>
        <w:jc w:val="center"/>
        <w:rPr>
          <w:b/>
          <w:sz w:val="40"/>
          <w:szCs w:val="40"/>
        </w:rPr>
      </w:pPr>
      <w:bookmarkStart w:id="1" w:name="_Toc317854949"/>
      <w:r>
        <w:rPr>
          <w:b/>
          <w:sz w:val="40"/>
          <w:szCs w:val="40"/>
        </w:rPr>
        <w:t>Managed IP Telephony</w:t>
      </w:r>
      <w:r w:rsidR="00D2707B" w:rsidRPr="00903A89">
        <w:rPr>
          <w:b/>
          <w:sz w:val="40"/>
          <w:szCs w:val="40"/>
        </w:rPr>
        <w:t xml:space="preserve"> (</w:t>
      </w:r>
      <w:r>
        <w:rPr>
          <w:b/>
          <w:sz w:val="40"/>
          <w:szCs w:val="40"/>
        </w:rPr>
        <w:t>MIPT</w:t>
      </w:r>
      <w:r w:rsidR="00D2707B" w:rsidRPr="00903A89">
        <w:rPr>
          <w:b/>
          <w:sz w:val="40"/>
          <w:szCs w:val="40"/>
        </w:rPr>
        <w:t>)</w:t>
      </w:r>
      <w:bookmarkEnd w:id="1"/>
    </w:p>
    <w:p w:rsidR="00D2707B" w:rsidRPr="00903A89" w:rsidRDefault="00D2707B" w:rsidP="00903A89">
      <w:pPr>
        <w:jc w:val="center"/>
        <w:rPr>
          <w:b/>
          <w:sz w:val="40"/>
          <w:szCs w:val="40"/>
        </w:rPr>
      </w:pPr>
      <w:bookmarkStart w:id="2" w:name="_Toc317854950"/>
      <w:r w:rsidRPr="00903A89">
        <w:rPr>
          <w:b/>
          <w:sz w:val="40"/>
          <w:szCs w:val="40"/>
        </w:rPr>
        <w:t>Customer Scope of Work</w:t>
      </w:r>
      <w:bookmarkEnd w:id="2"/>
    </w:p>
    <w:p w:rsidR="007A4508" w:rsidRPr="00C2172E" w:rsidRDefault="007A4508" w:rsidP="007A4508">
      <w:pPr>
        <w:rPr>
          <w:sz w:val="22"/>
        </w:rPr>
      </w:pPr>
    </w:p>
    <w:p w:rsidR="006550DA" w:rsidRDefault="006550DA" w:rsidP="007A4508">
      <w:pPr>
        <w:jc w:val="center"/>
        <w:rPr>
          <w:b/>
          <w:sz w:val="32"/>
          <w:szCs w:val="32"/>
        </w:rPr>
      </w:pPr>
    </w:p>
    <w:p w:rsidR="007A4508" w:rsidRPr="006550DA" w:rsidRDefault="007A4508" w:rsidP="007A4508">
      <w:pPr>
        <w:jc w:val="center"/>
        <w:rPr>
          <w:b/>
          <w:sz w:val="32"/>
          <w:szCs w:val="32"/>
        </w:rPr>
      </w:pPr>
      <w:r w:rsidRPr="006550DA">
        <w:rPr>
          <w:b/>
          <w:sz w:val="32"/>
          <w:szCs w:val="32"/>
        </w:rPr>
        <w:t>For</w:t>
      </w:r>
    </w:p>
    <w:p w:rsidR="007A4508" w:rsidRDefault="007A4508" w:rsidP="007A4508">
      <w:pPr>
        <w:jc w:val="center"/>
        <w:rPr>
          <w:b/>
        </w:rPr>
      </w:pPr>
    </w:p>
    <w:p w:rsidR="006550DA" w:rsidRDefault="006550DA" w:rsidP="007A4508">
      <w:pPr>
        <w:jc w:val="center"/>
        <w:rPr>
          <w:b/>
        </w:rPr>
      </w:pPr>
    </w:p>
    <w:p w:rsidR="006550DA" w:rsidRPr="00C2172E" w:rsidRDefault="006550DA" w:rsidP="007A4508">
      <w:pPr>
        <w:jc w:val="center"/>
        <w:rPr>
          <w:b/>
        </w:rPr>
      </w:pPr>
    </w:p>
    <w:p w:rsidR="007A4508" w:rsidRPr="007F101D" w:rsidRDefault="00CD3169" w:rsidP="007A4508">
      <w:pPr>
        <w:jc w:val="center"/>
        <w:rPr>
          <w:b/>
          <w:i/>
          <w:sz w:val="52"/>
          <w:szCs w:val="52"/>
        </w:rPr>
      </w:pPr>
      <w:r>
        <w:rPr>
          <w:b/>
          <w:i/>
          <w:sz w:val="52"/>
          <w:szCs w:val="52"/>
        </w:rPr>
        <w:t>ACME Company</w:t>
      </w:r>
    </w:p>
    <w:p w:rsidR="007A4508" w:rsidRDefault="007A4508" w:rsidP="007A4508">
      <w:pPr>
        <w:jc w:val="center"/>
        <w:rPr>
          <w:bCs/>
          <w:iCs/>
          <w:sz w:val="20"/>
          <w:szCs w:val="20"/>
        </w:rPr>
      </w:pPr>
    </w:p>
    <w:p w:rsidR="007A4508" w:rsidRDefault="007A4508" w:rsidP="007A4508">
      <w:pPr>
        <w:jc w:val="center"/>
        <w:rPr>
          <w:bCs/>
          <w:iCs/>
          <w:sz w:val="20"/>
          <w:szCs w:val="20"/>
        </w:rPr>
      </w:pPr>
    </w:p>
    <w:p w:rsidR="00B42998" w:rsidRDefault="00B42998" w:rsidP="007A4508">
      <w:pPr>
        <w:jc w:val="center"/>
        <w:rPr>
          <w:bCs/>
          <w:iCs/>
          <w:sz w:val="20"/>
          <w:szCs w:val="20"/>
        </w:rPr>
      </w:pPr>
    </w:p>
    <w:p w:rsidR="00B42998" w:rsidRDefault="00B42998" w:rsidP="007A4508">
      <w:pPr>
        <w:jc w:val="center"/>
        <w:rPr>
          <w:bCs/>
          <w:iCs/>
          <w:sz w:val="20"/>
          <w:szCs w:val="20"/>
        </w:rPr>
      </w:pPr>
    </w:p>
    <w:p w:rsidR="00B42998" w:rsidRDefault="00B42998" w:rsidP="007A4508">
      <w:pPr>
        <w:jc w:val="center"/>
        <w:rPr>
          <w:bCs/>
          <w:iCs/>
          <w:sz w:val="20"/>
          <w:szCs w:val="20"/>
        </w:rPr>
      </w:pPr>
    </w:p>
    <w:p w:rsidR="007A4508" w:rsidRDefault="007A4508" w:rsidP="007A4508">
      <w:pPr>
        <w:jc w:val="center"/>
        <w:rPr>
          <w:bCs/>
          <w:iCs/>
          <w:sz w:val="20"/>
          <w:szCs w:val="20"/>
        </w:rPr>
      </w:pPr>
    </w:p>
    <w:p w:rsidR="00B42998" w:rsidRDefault="00B42998" w:rsidP="00B42998">
      <w:pPr>
        <w:rPr>
          <w:bCs/>
          <w:iCs/>
          <w:sz w:val="20"/>
          <w:szCs w:val="20"/>
        </w:rPr>
      </w:pPr>
    </w:p>
    <w:p w:rsidR="00B42998" w:rsidRPr="00BC19D5" w:rsidRDefault="00B42998" w:rsidP="00595E35">
      <w:pPr>
        <w:ind w:right="720"/>
        <w:rPr>
          <w:rFonts w:ascii="Arial" w:hAnsi="Arial" w:cs="Arial"/>
          <w:b/>
          <w:i/>
          <w:sz w:val="18"/>
          <w:szCs w:val="18"/>
        </w:rPr>
      </w:pPr>
      <w:r w:rsidRPr="00BC19D5">
        <w:rPr>
          <w:rFonts w:ascii="Arial" w:hAnsi="Arial" w:cs="Arial"/>
          <w:b/>
          <w:i/>
          <w:sz w:val="18"/>
          <w:szCs w:val="18"/>
        </w:rPr>
        <w:t xml:space="preserve">The information contained herein is proprietary to Sprint and is intended only for the use of the individual or entity recipient intended.  Any disclosure, copying, or distribution is strictly prohibited without the written permission of Sprint.  </w:t>
      </w:r>
    </w:p>
    <w:p w:rsidR="00B42998" w:rsidRDefault="00B42998" w:rsidP="00595E35">
      <w:pPr>
        <w:ind w:right="720"/>
        <w:rPr>
          <w:sz w:val="22"/>
        </w:rPr>
      </w:pPr>
    </w:p>
    <w:p w:rsidR="00B42998" w:rsidRPr="00BC19D5" w:rsidRDefault="00B42998" w:rsidP="00595E35">
      <w:pPr>
        <w:ind w:right="720"/>
        <w:rPr>
          <w:sz w:val="18"/>
          <w:szCs w:val="18"/>
        </w:rPr>
      </w:pPr>
      <w:r w:rsidRPr="00BC19D5">
        <w:rPr>
          <w:b/>
          <w:sz w:val="18"/>
          <w:szCs w:val="18"/>
        </w:rPr>
        <w:t xml:space="preserve">The scope, schedule and cost of this project are predicated solely upon the content of this Scope of Work.  Any function not specifically identified in this SOW as within project scope should be assumed to be out of the scope of the project.  Changes to project scope will be accepted through a formal Change Management process, which will use a Job Change Order to document the nature of the change, and the impact of the change on the project's cost and schedule.  Any Job Change Orders will require joint approval by the customer and Sprint.  </w:t>
      </w:r>
    </w:p>
    <w:p w:rsidR="00C41C63" w:rsidRDefault="00C41C63" w:rsidP="007A4508">
      <w:pPr>
        <w:jc w:val="center"/>
        <w:rPr>
          <w:bCs/>
          <w:iCs/>
          <w:sz w:val="20"/>
          <w:szCs w:val="20"/>
        </w:rPr>
      </w:pPr>
    </w:p>
    <w:p w:rsidR="00F630FF" w:rsidRDefault="00F630FF" w:rsidP="007A4508">
      <w:pPr>
        <w:jc w:val="center"/>
        <w:rPr>
          <w:bCs/>
          <w:iCs/>
          <w:sz w:val="20"/>
          <w:szCs w:val="20"/>
        </w:rPr>
      </w:pPr>
    </w:p>
    <w:p w:rsidR="00F630FF" w:rsidRDefault="00F630FF" w:rsidP="007A4508">
      <w:pPr>
        <w:jc w:val="center"/>
        <w:rPr>
          <w:bCs/>
          <w:iCs/>
          <w:sz w:val="20"/>
          <w:szCs w:val="20"/>
        </w:rPr>
      </w:pPr>
    </w:p>
    <w:p w:rsidR="00054F41" w:rsidRDefault="00F1344A" w:rsidP="00903A89">
      <w:pPr>
        <w:rPr>
          <w:noProof/>
        </w:rPr>
      </w:pPr>
      <w:r>
        <w:rPr>
          <w:bCs/>
          <w:iCs/>
          <w:sz w:val="20"/>
          <w:szCs w:val="20"/>
        </w:rPr>
        <w:br w:type="page"/>
      </w:r>
      <w:r w:rsidR="006D541D">
        <w:rPr>
          <w:bCs/>
          <w:iCs/>
        </w:rPr>
        <w:fldChar w:fldCharType="begin"/>
      </w:r>
      <w:r w:rsidR="006D541D">
        <w:rPr>
          <w:bCs/>
          <w:iCs/>
        </w:rPr>
        <w:instrText xml:space="preserve"> TOC \o "1-2" \h \z \u </w:instrText>
      </w:r>
      <w:r w:rsidR="006D541D">
        <w:rPr>
          <w:bCs/>
          <w:iCs/>
        </w:rPr>
        <w:fldChar w:fldCharType="separate"/>
      </w:r>
    </w:p>
    <w:p w:rsidR="00054F41" w:rsidRPr="006414E2" w:rsidRDefault="00054F41">
      <w:pPr>
        <w:pStyle w:val="TOC1"/>
        <w:tabs>
          <w:tab w:val="right" w:leader="dot" w:pos="10790"/>
        </w:tabs>
        <w:rPr>
          <w:b w:val="0"/>
          <w:bCs w:val="0"/>
          <w:caps w:val="0"/>
          <w:noProof/>
          <w:sz w:val="22"/>
          <w:szCs w:val="22"/>
        </w:rPr>
      </w:pPr>
      <w:hyperlink w:anchor="_Toc357152404" w:history="1">
        <w:r w:rsidRPr="009A6271">
          <w:rPr>
            <w:rStyle w:val="Hyperlink"/>
            <w:noProof/>
          </w:rPr>
          <w:t>Revision History</w:t>
        </w:r>
        <w:r>
          <w:rPr>
            <w:noProof/>
            <w:webHidden/>
          </w:rPr>
          <w:tab/>
        </w:r>
        <w:r>
          <w:rPr>
            <w:noProof/>
            <w:webHidden/>
          </w:rPr>
          <w:fldChar w:fldCharType="begin"/>
        </w:r>
        <w:r>
          <w:rPr>
            <w:noProof/>
            <w:webHidden/>
          </w:rPr>
          <w:instrText xml:space="preserve"> PAGEREF _Toc357152404 \h </w:instrText>
        </w:r>
        <w:r>
          <w:rPr>
            <w:noProof/>
            <w:webHidden/>
          </w:rPr>
        </w:r>
        <w:r>
          <w:rPr>
            <w:noProof/>
            <w:webHidden/>
          </w:rPr>
          <w:fldChar w:fldCharType="separate"/>
        </w:r>
        <w:r>
          <w:rPr>
            <w:noProof/>
            <w:webHidden/>
          </w:rPr>
          <w:t>4</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05" w:history="1">
        <w:r w:rsidRPr="009A6271">
          <w:rPr>
            <w:rStyle w:val="Hyperlink"/>
            <w:noProof/>
          </w:rPr>
          <w:t>Contact Information:</w:t>
        </w:r>
        <w:r>
          <w:rPr>
            <w:noProof/>
            <w:webHidden/>
          </w:rPr>
          <w:tab/>
        </w:r>
        <w:r>
          <w:rPr>
            <w:noProof/>
            <w:webHidden/>
          </w:rPr>
          <w:fldChar w:fldCharType="begin"/>
        </w:r>
        <w:r>
          <w:rPr>
            <w:noProof/>
            <w:webHidden/>
          </w:rPr>
          <w:instrText xml:space="preserve"> PAGEREF _Toc357152405 \h </w:instrText>
        </w:r>
        <w:r>
          <w:rPr>
            <w:noProof/>
            <w:webHidden/>
          </w:rPr>
        </w:r>
        <w:r>
          <w:rPr>
            <w:noProof/>
            <w:webHidden/>
          </w:rPr>
          <w:fldChar w:fldCharType="separate"/>
        </w:r>
        <w:r>
          <w:rPr>
            <w:noProof/>
            <w:webHidden/>
          </w:rPr>
          <w:t>4</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06" w:history="1">
        <w:r w:rsidRPr="009A6271">
          <w:rPr>
            <w:rStyle w:val="Hyperlink"/>
            <w:noProof/>
          </w:rPr>
          <w:t>Solution Scope</w:t>
        </w:r>
        <w:r>
          <w:rPr>
            <w:noProof/>
            <w:webHidden/>
          </w:rPr>
          <w:tab/>
        </w:r>
        <w:r>
          <w:rPr>
            <w:noProof/>
            <w:webHidden/>
          </w:rPr>
          <w:fldChar w:fldCharType="begin"/>
        </w:r>
        <w:r>
          <w:rPr>
            <w:noProof/>
            <w:webHidden/>
          </w:rPr>
          <w:instrText xml:space="preserve"> PAGEREF _Toc357152406 \h </w:instrText>
        </w:r>
        <w:r>
          <w:rPr>
            <w:noProof/>
            <w:webHidden/>
          </w:rPr>
        </w:r>
        <w:r>
          <w:rPr>
            <w:noProof/>
            <w:webHidden/>
          </w:rPr>
          <w:fldChar w:fldCharType="separate"/>
        </w:r>
        <w:r>
          <w:rPr>
            <w:noProof/>
            <w:webHidden/>
          </w:rPr>
          <w:t>5</w:t>
        </w:r>
        <w:r>
          <w:rPr>
            <w:noProof/>
            <w:webHidden/>
          </w:rPr>
          <w:fldChar w:fldCharType="end"/>
        </w:r>
      </w:hyperlink>
    </w:p>
    <w:p w:rsidR="00054F41" w:rsidRPr="006414E2" w:rsidRDefault="00054F41">
      <w:pPr>
        <w:pStyle w:val="TOC2"/>
        <w:tabs>
          <w:tab w:val="right" w:leader="dot" w:pos="10790"/>
        </w:tabs>
        <w:rPr>
          <w:smallCaps w:val="0"/>
          <w:noProof/>
          <w:sz w:val="22"/>
          <w:szCs w:val="22"/>
        </w:rPr>
      </w:pPr>
      <w:hyperlink w:anchor="_Toc357152407" w:history="1">
        <w:r w:rsidRPr="009A6271">
          <w:rPr>
            <w:rStyle w:val="Hyperlink"/>
            <w:noProof/>
          </w:rPr>
          <w:t>Project Summary:</w:t>
        </w:r>
        <w:r>
          <w:rPr>
            <w:noProof/>
            <w:webHidden/>
          </w:rPr>
          <w:tab/>
        </w:r>
        <w:r>
          <w:rPr>
            <w:noProof/>
            <w:webHidden/>
          </w:rPr>
          <w:fldChar w:fldCharType="begin"/>
        </w:r>
        <w:r>
          <w:rPr>
            <w:noProof/>
            <w:webHidden/>
          </w:rPr>
          <w:instrText xml:space="preserve"> PAGEREF _Toc357152407 \h </w:instrText>
        </w:r>
        <w:r>
          <w:rPr>
            <w:noProof/>
            <w:webHidden/>
          </w:rPr>
        </w:r>
        <w:r>
          <w:rPr>
            <w:noProof/>
            <w:webHidden/>
          </w:rPr>
          <w:fldChar w:fldCharType="separate"/>
        </w:r>
        <w:r>
          <w:rPr>
            <w:noProof/>
            <w:webHidden/>
          </w:rPr>
          <w:t>5</w:t>
        </w:r>
        <w:r>
          <w:rPr>
            <w:noProof/>
            <w:webHidden/>
          </w:rPr>
          <w:fldChar w:fldCharType="end"/>
        </w:r>
      </w:hyperlink>
    </w:p>
    <w:p w:rsidR="00054F41" w:rsidRPr="006414E2" w:rsidRDefault="00054F41">
      <w:pPr>
        <w:pStyle w:val="TOC2"/>
        <w:tabs>
          <w:tab w:val="right" w:leader="dot" w:pos="10790"/>
        </w:tabs>
        <w:rPr>
          <w:smallCaps w:val="0"/>
          <w:noProof/>
          <w:sz w:val="22"/>
          <w:szCs w:val="22"/>
        </w:rPr>
      </w:pPr>
      <w:hyperlink w:anchor="_Toc357152408" w:history="1">
        <w:r w:rsidRPr="009A6271">
          <w:rPr>
            <w:rStyle w:val="Hyperlink"/>
            <w:noProof/>
          </w:rPr>
          <w:t>Topology:</w:t>
        </w:r>
        <w:r>
          <w:rPr>
            <w:noProof/>
            <w:webHidden/>
          </w:rPr>
          <w:tab/>
        </w:r>
        <w:r>
          <w:rPr>
            <w:noProof/>
            <w:webHidden/>
          </w:rPr>
          <w:fldChar w:fldCharType="begin"/>
        </w:r>
        <w:r>
          <w:rPr>
            <w:noProof/>
            <w:webHidden/>
          </w:rPr>
          <w:instrText xml:space="preserve"> PAGEREF _Toc357152408 \h </w:instrText>
        </w:r>
        <w:r>
          <w:rPr>
            <w:noProof/>
            <w:webHidden/>
          </w:rPr>
        </w:r>
        <w:r>
          <w:rPr>
            <w:noProof/>
            <w:webHidden/>
          </w:rPr>
          <w:fldChar w:fldCharType="separate"/>
        </w:r>
        <w:r>
          <w:rPr>
            <w:noProof/>
            <w:webHidden/>
          </w:rPr>
          <w:t>6</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09" w:history="1">
        <w:r w:rsidR="008C28B6">
          <w:rPr>
            <w:rStyle w:val="Hyperlink"/>
            <w:noProof/>
          </w:rPr>
          <w:t>Bill of Materials</w:t>
        </w:r>
        <w:r>
          <w:rPr>
            <w:noProof/>
            <w:webHidden/>
          </w:rPr>
          <w:tab/>
        </w:r>
        <w:r>
          <w:rPr>
            <w:noProof/>
            <w:webHidden/>
          </w:rPr>
          <w:fldChar w:fldCharType="begin"/>
        </w:r>
        <w:r>
          <w:rPr>
            <w:noProof/>
            <w:webHidden/>
          </w:rPr>
          <w:instrText xml:space="preserve"> PAGEREF _Toc357152409 \h </w:instrText>
        </w:r>
        <w:r>
          <w:rPr>
            <w:noProof/>
            <w:webHidden/>
          </w:rPr>
        </w:r>
        <w:r>
          <w:rPr>
            <w:noProof/>
            <w:webHidden/>
          </w:rPr>
          <w:fldChar w:fldCharType="separate"/>
        </w:r>
        <w:r>
          <w:rPr>
            <w:noProof/>
            <w:webHidden/>
          </w:rPr>
          <w:t>7</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14" w:history="1">
        <w:r w:rsidRPr="009A6271">
          <w:rPr>
            <w:rStyle w:val="Hyperlink"/>
            <w:noProof/>
          </w:rPr>
          <w:t>Telephones</w:t>
        </w:r>
        <w:r>
          <w:rPr>
            <w:noProof/>
            <w:webHidden/>
          </w:rPr>
          <w:tab/>
        </w:r>
        <w:r>
          <w:rPr>
            <w:noProof/>
            <w:webHidden/>
          </w:rPr>
          <w:fldChar w:fldCharType="begin"/>
        </w:r>
        <w:r>
          <w:rPr>
            <w:noProof/>
            <w:webHidden/>
          </w:rPr>
          <w:instrText xml:space="preserve"> PAGEREF _Toc357152414 \h </w:instrText>
        </w:r>
        <w:r>
          <w:rPr>
            <w:noProof/>
            <w:webHidden/>
          </w:rPr>
        </w:r>
        <w:r>
          <w:rPr>
            <w:noProof/>
            <w:webHidden/>
          </w:rPr>
          <w:fldChar w:fldCharType="separate"/>
        </w:r>
        <w:r>
          <w:rPr>
            <w:noProof/>
            <w:webHidden/>
          </w:rPr>
          <w:t>9</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21" w:history="1">
        <w:r w:rsidRPr="009A6271">
          <w:rPr>
            <w:rStyle w:val="Hyperlink"/>
            <w:noProof/>
          </w:rPr>
          <w:t>Premises Based Servers</w:t>
        </w:r>
        <w:r>
          <w:rPr>
            <w:noProof/>
            <w:webHidden/>
          </w:rPr>
          <w:tab/>
        </w:r>
        <w:r>
          <w:rPr>
            <w:noProof/>
            <w:webHidden/>
          </w:rPr>
          <w:fldChar w:fldCharType="begin"/>
        </w:r>
        <w:r>
          <w:rPr>
            <w:noProof/>
            <w:webHidden/>
          </w:rPr>
          <w:instrText xml:space="preserve"> PAGEREF _Toc357152421 \h </w:instrText>
        </w:r>
        <w:r>
          <w:rPr>
            <w:noProof/>
            <w:webHidden/>
          </w:rPr>
        </w:r>
        <w:r>
          <w:rPr>
            <w:noProof/>
            <w:webHidden/>
          </w:rPr>
          <w:fldChar w:fldCharType="separate"/>
        </w:r>
        <w:r>
          <w:rPr>
            <w:noProof/>
            <w:webHidden/>
          </w:rPr>
          <w:t>12</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22" w:history="1">
        <w:r w:rsidRPr="009A6271">
          <w:rPr>
            <w:rStyle w:val="Hyperlink"/>
            <w:noProof/>
          </w:rPr>
          <w:t>Migration\Integration of Legacy Voice Equipment [   ] Applicable   [  ] Not Applicable</w:t>
        </w:r>
        <w:r>
          <w:rPr>
            <w:noProof/>
            <w:webHidden/>
          </w:rPr>
          <w:tab/>
        </w:r>
        <w:r>
          <w:rPr>
            <w:noProof/>
            <w:webHidden/>
          </w:rPr>
          <w:fldChar w:fldCharType="begin"/>
        </w:r>
        <w:r>
          <w:rPr>
            <w:noProof/>
            <w:webHidden/>
          </w:rPr>
          <w:instrText xml:space="preserve"> PAGEREF _Toc357152422 \h </w:instrText>
        </w:r>
        <w:r>
          <w:rPr>
            <w:noProof/>
            <w:webHidden/>
          </w:rPr>
        </w:r>
        <w:r>
          <w:rPr>
            <w:noProof/>
            <w:webHidden/>
          </w:rPr>
          <w:fldChar w:fldCharType="separate"/>
        </w:r>
        <w:r>
          <w:rPr>
            <w:noProof/>
            <w:webHidden/>
          </w:rPr>
          <w:t>13</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23" w:history="1">
        <w:r w:rsidRPr="009A6271">
          <w:rPr>
            <w:rStyle w:val="Hyperlink"/>
            <w:noProof/>
          </w:rPr>
          <w:t>Music on Hold      [  ] Applicable   [  ] Not Applicable</w:t>
        </w:r>
        <w:r>
          <w:rPr>
            <w:noProof/>
            <w:webHidden/>
          </w:rPr>
          <w:tab/>
        </w:r>
        <w:r>
          <w:rPr>
            <w:noProof/>
            <w:webHidden/>
          </w:rPr>
          <w:fldChar w:fldCharType="begin"/>
        </w:r>
        <w:r>
          <w:rPr>
            <w:noProof/>
            <w:webHidden/>
          </w:rPr>
          <w:instrText xml:space="preserve"> PAGEREF _Toc357152423 \h </w:instrText>
        </w:r>
        <w:r>
          <w:rPr>
            <w:noProof/>
            <w:webHidden/>
          </w:rPr>
        </w:r>
        <w:r>
          <w:rPr>
            <w:noProof/>
            <w:webHidden/>
          </w:rPr>
          <w:fldChar w:fldCharType="separate"/>
        </w:r>
        <w:r>
          <w:rPr>
            <w:noProof/>
            <w:webHidden/>
          </w:rPr>
          <w:t>13</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24" w:history="1">
        <w:r w:rsidRPr="009A6271">
          <w:rPr>
            <w:rStyle w:val="Hyperlink"/>
            <w:noProof/>
          </w:rPr>
          <w:t>Analog Devices:  [  ] Applicable   [  ] Not Applicable</w:t>
        </w:r>
        <w:r>
          <w:rPr>
            <w:noProof/>
            <w:webHidden/>
          </w:rPr>
          <w:tab/>
        </w:r>
        <w:r>
          <w:rPr>
            <w:noProof/>
            <w:webHidden/>
          </w:rPr>
          <w:fldChar w:fldCharType="begin"/>
        </w:r>
        <w:r>
          <w:rPr>
            <w:noProof/>
            <w:webHidden/>
          </w:rPr>
          <w:instrText xml:space="preserve"> PAGEREF _Toc357152424 \h </w:instrText>
        </w:r>
        <w:r>
          <w:rPr>
            <w:noProof/>
            <w:webHidden/>
          </w:rPr>
        </w:r>
        <w:r>
          <w:rPr>
            <w:noProof/>
            <w:webHidden/>
          </w:rPr>
          <w:fldChar w:fldCharType="separate"/>
        </w:r>
        <w:r>
          <w:rPr>
            <w:noProof/>
            <w:webHidden/>
          </w:rPr>
          <w:t>14</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30" w:history="1">
        <w:r w:rsidRPr="009A6271">
          <w:rPr>
            <w:rStyle w:val="Hyperlink"/>
            <w:noProof/>
          </w:rPr>
          <w:t>Voicemail  Applications   [  ] Applicable   [  ]  Not Applicable</w:t>
        </w:r>
        <w:r>
          <w:rPr>
            <w:noProof/>
            <w:webHidden/>
          </w:rPr>
          <w:tab/>
        </w:r>
        <w:r>
          <w:rPr>
            <w:noProof/>
            <w:webHidden/>
          </w:rPr>
          <w:fldChar w:fldCharType="begin"/>
        </w:r>
        <w:r>
          <w:rPr>
            <w:noProof/>
            <w:webHidden/>
          </w:rPr>
          <w:instrText xml:space="preserve"> PAGEREF _Toc357152430 \h </w:instrText>
        </w:r>
        <w:r>
          <w:rPr>
            <w:noProof/>
            <w:webHidden/>
          </w:rPr>
        </w:r>
        <w:r>
          <w:rPr>
            <w:noProof/>
            <w:webHidden/>
          </w:rPr>
          <w:fldChar w:fldCharType="separate"/>
        </w:r>
        <w:r>
          <w:rPr>
            <w:noProof/>
            <w:webHidden/>
          </w:rPr>
          <w:t>18</w:t>
        </w:r>
        <w:r>
          <w:rPr>
            <w:noProof/>
            <w:webHidden/>
          </w:rPr>
          <w:fldChar w:fldCharType="end"/>
        </w:r>
      </w:hyperlink>
    </w:p>
    <w:p w:rsidR="00054F41" w:rsidRPr="006414E2" w:rsidRDefault="00054F41">
      <w:pPr>
        <w:pStyle w:val="TOC1"/>
        <w:tabs>
          <w:tab w:val="left" w:pos="2254"/>
          <w:tab w:val="right" w:leader="dot" w:pos="10790"/>
        </w:tabs>
        <w:rPr>
          <w:b w:val="0"/>
          <w:bCs w:val="0"/>
          <w:caps w:val="0"/>
          <w:noProof/>
          <w:sz w:val="22"/>
          <w:szCs w:val="22"/>
        </w:rPr>
      </w:pPr>
      <w:hyperlink w:anchor="_Toc357152433" w:history="1">
        <w:r w:rsidRPr="009A6271">
          <w:rPr>
            <w:rStyle w:val="Hyperlink"/>
            <w:noProof/>
          </w:rPr>
          <w:t xml:space="preserve">Audio Conferencing: </w:t>
        </w:r>
        <w:r w:rsidRPr="006414E2">
          <w:rPr>
            <w:b w:val="0"/>
            <w:bCs w:val="0"/>
            <w:caps w:val="0"/>
            <w:noProof/>
            <w:sz w:val="22"/>
            <w:szCs w:val="22"/>
          </w:rPr>
          <w:tab/>
        </w:r>
        <w:r w:rsidRPr="009A6271">
          <w:rPr>
            <w:rStyle w:val="Hyperlink"/>
            <w:noProof/>
          </w:rPr>
          <w:t>[  ] Applicable   [  ]  Not Applicable</w:t>
        </w:r>
        <w:r>
          <w:rPr>
            <w:noProof/>
            <w:webHidden/>
          </w:rPr>
          <w:tab/>
        </w:r>
        <w:r>
          <w:rPr>
            <w:noProof/>
            <w:webHidden/>
          </w:rPr>
          <w:fldChar w:fldCharType="begin"/>
        </w:r>
        <w:r>
          <w:rPr>
            <w:noProof/>
            <w:webHidden/>
          </w:rPr>
          <w:instrText xml:space="preserve"> PAGEREF _Toc357152433 \h </w:instrText>
        </w:r>
        <w:r>
          <w:rPr>
            <w:noProof/>
            <w:webHidden/>
          </w:rPr>
        </w:r>
        <w:r>
          <w:rPr>
            <w:noProof/>
            <w:webHidden/>
          </w:rPr>
          <w:fldChar w:fldCharType="separate"/>
        </w:r>
        <w:r>
          <w:rPr>
            <w:noProof/>
            <w:webHidden/>
          </w:rPr>
          <w:t>28</w:t>
        </w:r>
        <w:r>
          <w:rPr>
            <w:noProof/>
            <w:webHidden/>
          </w:rPr>
          <w:fldChar w:fldCharType="end"/>
        </w:r>
      </w:hyperlink>
    </w:p>
    <w:p w:rsidR="00054F41" w:rsidRPr="006414E2" w:rsidRDefault="00054F41">
      <w:pPr>
        <w:pStyle w:val="TOC1"/>
        <w:tabs>
          <w:tab w:val="left" w:pos="1200"/>
          <w:tab w:val="right" w:leader="dot" w:pos="10790"/>
        </w:tabs>
        <w:rPr>
          <w:b w:val="0"/>
          <w:bCs w:val="0"/>
          <w:caps w:val="0"/>
          <w:noProof/>
          <w:sz w:val="22"/>
          <w:szCs w:val="22"/>
        </w:rPr>
      </w:pPr>
      <w:hyperlink w:anchor="_Toc357152435" w:history="1">
        <w:r w:rsidRPr="009A6271">
          <w:rPr>
            <w:rStyle w:val="Hyperlink"/>
            <w:noProof/>
          </w:rPr>
          <w:t>Training</w:t>
        </w:r>
        <w:r w:rsidR="008C28B6">
          <w:rPr>
            <w:rStyle w:val="Hyperlink"/>
            <w:noProof/>
          </w:rPr>
          <w:t>………</w:t>
        </w:r>
        <w:r>
          <w:rPr>
            <w:noProof/>
            <w:webHidden/>
          </w:rPr>
          <w:tab/>
        </w:r>
        <w:r>
          <w:rPr>
            <w:noProof/>
            <w:webHidden/>
          </w:rPr>
          <w:fldChar w:fldCharType="begin"/>
        </w:r>
        <w:r>
          <w:rPr>
            <w:noProof/>
            <w:webHidden/>
          </w:rPr>
          <w:instrText xml:space="preserve"> PAGEREF _Toc357152435 \h </w:instrText>
        </w:r>
        <w:r>
          <w:rPr>
            <w:noProof/>
            <w:webHidden/>
          </w:rPr>
        </w:r>
        <w:r>
          <w:rPr>
            <w:noProof/>
            <w:webHidden/>
          </w:rPr>
          <w:fldChar w:fldCharType="separate"/>
        </w:r>
        <w:r>
          <w:rPr>
            <w:noProof/>
            <w:webHidden/>
          </w:rPr>
          <w:t>29</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37" w:history="1">
        <w:r w:rsidRPr="009A6271">
          <w:rPr>
            <w:rStyle w:val="Hyperlink"/>
            <w:noProof/>
          </w:rPr>
          <w:t>Appendix</w:t>
        </w:r>
        <w:r>
          <w:rPr>
            <w:noProof/>
            <w:webHidden/>
          </w:rPr>
          <w:tab/>
        </w:r>
        <w:r>
          <w:rPr>
            <w:noProof/>
            <w:webHidden/>
          </w:rPr>
          <w:fldChar w:fldCharType="begin"/>
        </w:r>
        <w:r>
          <w:rPr>
            <w:noProof/>
            <w:webHidden/>
          </w:rPr>
          <w:instrText xml:space="preserve"> PAGEREF _Toc357152437 \h </w:instrText>
        </w:r>
        <w:r>
          <w:rPr>
            <w:noProof/>
            <w:webHidden/>
          </w:rPr>
        </w:r>
        <w:r>
          <w:rPr>
            <w:noProof/>
            <w:webHidden/>
          </w:rPr>
          <w:fldChar w:fldCharType="separate"/>
        </w:r>
        <w:r>
          <w:rPr>
            <w:noProof/>
            <w:webHidden/>
          </w:rPr>
          <w:t>29</w:t>
        </w:r>
        <w:r>
          <w:rPr>
            <w:noProof/>
            <w:webHidden/>
          </w:rPr>
          <w:fldChar w:fldCharType="end"/>
        </w:r>
      </w:hyperlink>
    </w:p>
    <w:p w:rsidR="00054F41" w:rsidRPr="006414E2" w:rsidRDefault="00054F41">
      <w:pPr>
        <w:pStyle w:val="TOC2"/>
        <w:tabs>
          <w:tab w:val="right" w:leader="dot" w:pos="10790"/>
        </w:tabs>
        <w:rPr>
          <w:smallCaps w:val="0"/>
          <w:noProof/>
          <w:sz w:val="22"/>
          <w:szCs w:val="22"/>
        </w:rPr>
      </w:pPr>
      <w:hyperlink w:anchor="_Toc357152438" w:history="1">
        <w:r w:rsidRPr="009A6271">
          <w:rPr>
            <w:rStyle w:val="Hyperlink"/>
            <w:noProof/>
          </w:rPr>
          <w:t>Jabber Mobile Clients Data Sheet URLs</w:t>
        </w:r>
        <w:r>
          <w:rPr>
            <w:noProof/>
            <w:webHidden/>
          </w:rPr>
          <w:tab/>
        </w:r>
        <w:r>
          <w:rPr>
            <w:noProof/>
            <w:webHidden/>
          </w:rPr>
          <w:fldChar w:fldCharType="begin"/>
        </w:r>
        <w:r>
          <w:rPr>
            <w:noProof/>
            <w:webHidden/>
          </w:rPr>
          <w:instrText xml:space="preserve"> PAGEREF _Toc357152438 \h </w:instrText>
        </w:r>
        <w:r>
          <w:rPr>
            <w:noProof/>
            <w:webHidden/>
          </w:rPr>
        </w:r>
        <w:r>
          <w:rPr>
            <w:noProof/>
            <w:webHidden/>
          </w:rPr>
          <w:fldChar w:fldCharType="separate"/>
        </w:r>
        <w:r>
          <w:rPr>
            <w:noProof/>
            <w:webHidden/>
          </w:rPr>
          <w:t>30</w:t>
        </w:r>
        <w:r>
          <w:rPr>
            <w:noProof/>
            <w:webHidden/>
          </w:rPr>
          <w:fldChar w:fldCharType="end"/>
        </w:r>
      </w:hyperlink>
    </w:p>
    <w:p w:rsidR="00054F41" w:rsidRPr="006414E2" w:rsidRDefault="00054F41">
      <w:pPr>
        <w:pStyle w:val="TOC2"/>
        <w:tabs>
          <w:tab w:val="right" w:leader="dot" w:pos="10790"/>
        </w:tabs>
        <w:rPr>
          <w:smallCaps w:val="0"/>
          <w:noProof/>
          <w:sz w:val="22"/>
          <w:szCs w:val="22"/>
        </w:rPr>
      </w:pPr>
      <w:hyperlink w:anchor="_Toc357152439" w:history="1">
        <w:r w:rsidRPr="009A6271">
          <w:rPr>
            <w:rStyle w:val="Hyperlink"/>
            <w:noProof/>
          </w:rPr>
          <w:t>Jabber Mobile Clients configuration guides URLs :</w:t>
        </w:r>
        <w:r>
          <w:rPr>
            <w:noProof/>
            <w:webHidden/>
          </w:rPr>
          <w:tab/>
        </w:r>
        <w:r>
          <w:rPr>
            <w:noProof/>
            <w:webHidden/>
          </w:rPr>
          <w:fldChar w:fldCharType="begin"/>
        </w:r>
        <w:r>
          <w:rPr>
            <w:noProof/>
            <w:webHidden/>
          </w:rPr>
          <w:instrText xml:space="preserve"> PAGEREF _Toc357152439 \h </w:instrText>
        </w:r>
        <w:r>
          <w:rPr>
            <w:noProof/>
            <w:webHidden/>
          </w:rPr>
        </w:r>
        <w:r>
          <w:rPr>
            <w:noProof/>
            <w:webHidden/>
          </w:rPr>
          <w:fldChar w:fldCharType="separate"/>
        </w:r>
        <w:r>
          <w:rPr>
            <w:noProof/>
            <w:webHidden/>
          </w:rPr>
          <w:t>30</w:t>
        </w:r>
        <w:r>
          <w:rPr>
            <w:noProof/>
            <w:webHidden/>
          </w:rPr>
          <w:fldChar w:fldCharType="end"/>
        </w:r>
      </w:hyperlink>
    </w:p>
    <w:p w:rsidR="00054F41" w:rsidRPr="006414E2" w:rsidRDefault="00054F41">
      <w:pPr>
        <w:pStyle w:val="TOC2"/>
        <w:tabs>
          <w:tab w:val="right" w:leader="dot" w:pos="10790"/>
        </w:tabs>
        <w:rPr>
          <w:smallCaps w:val="0"/>
          <w:noProof/>
          <w:sz w:val="22"/>
          <w:szCs w:val="22"/>
        </w:rPr>
      </w:pPr>
      <w:hyperlink w:anchor="_Toc357152440" w:history="1">
        <w:r w:rsidRPr="009A6271">
          <w:rPr>
            <w:rStyle w:val="Hyperlink"/>
            <w:noProof/>
          </w:rPr>
          <w:t>Jabber Desktop Clients Data Sheet URLs:</w:t>
        </w:r>
        <w:r>
          <w:rPr>
            <w:noProof/>
            <w:webHidden/>
          </w:rPr>
          <w:tab/>
        </w:r>
        <w:r>
          <w:rPr>
            <w:noProof/>
            <w:webHidden/>
          </w:rPr>
          <w:fldChar w:fldCharType="begin"/>
        </w:r>
        <w:r>
          <w:rPr>
            <w:noProof/>
            <w:webHidden/>
          </w:rPr>
          <w:instrText xml:space="preserve"> PAGEREF _Toc357152440 \h </w:instrText>
        </w:r>
        <w:r>
          <w:rPr>
            <w:noProof/>
            <w:webHidden/>
          </w:rPr>
        </w:r>
        <w:r>
          <w:rPr>
            <w:noProof/>
            <w:webHidden/>
          </w:rPr>
          <w:fldChar w:fldCharType="separate"/>
        </w:r>
        <w:r>
          <w:rPr>
            <w:noProof/>
            <w:webHidden/>
          </w:rPr>
          <w:t>30</w:t>
        </w:r>
        <w:r>
          <w:rPr>
            <w:noProof/>
            <w:webHidden/>
          </w:rPr>
          <w:fldChar w:fldCharType="end"/>
        </w:r>
      </w:hyperlink>
    </w:p>
    <w:p w:rsidR="00054F41" w:rsidRPr="006414E2" w:rsidRDefault="00054F41">
      <w:pPr>
        <w:pStyle w:val="TOC2"/>
        <w:tabs>
          <w:tab w:val="right" w:leader="dot" w:pos="10790"/>
        </w:tabs>
        <w:rPr>
          <w:smallCaps w:val="0"/>
          <w:noProof/>
          <w:sz w:val="22"/>
          <w:szCs w:val="22"/>
        </w:rPr>
      </w:pPr>
      <w:hyperlink w:anchor="_Toc357152441" w:history="1">
        <w:r w:rsidRPr="009A6271">
          <w:rPr>
            <w:rStyle w:val="Hyperlink"/>
            <w:noProof/>
          </w:rPr>
          <w:t>Jabber Desktop Clients configuration guides URLs:</w:t>
        </w:r>
        <w:r>
          <w:rPr>
            <w:noProof/>
            <w:webHidden/>
          </w:rPr>
          <w:tab/>
        </w:r>
        <w:r>
          <w:rPr>
            <w:noProof/>
            <w:webHidden/>
          </w:rPr>
          <w:fldChar w:fldCharType="begin"/>
        </w:r>
        <w:r>
          <w:rPr>
            <w:noProof/>
            <w:webHidden/>
          </w:rPr>
          <w:instrText xml:space="preserve"> PAGEREF _Toc357152441 \h </w:instrText>
        </w:r>
        <w:r>
          <w:rPr>
            <w:noProof/>
            <w:webHidden/>
          </w:rPr>
        </w:r>
        <w:r>
          <w:rPr>
            <w:noProof/>
            <w:webHidden/>
          </w:rPr>
          <w:fldChar w:fldCharType="separate"/>
        </w:r>
        <w:r>
          <w:rPr>
            <w:noProof/>
            <w:webHidden/>
          </w:rPr>
          <w:t>30</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42" w:history="1">
        <w:r w:rsidRPr="009A6271">
          <w:rPr>
            <w:rStyle w:val="Hyperlink"/>
            <w:noProof/>
          </w:rPr>
          <w:t>Customer Responsibilities</w:t>
        </w:r>
        <w:r>
          <w:rPr>
            <w:noProof/>
            <w:webHidden/>
          </w:rPr>
          <w:tab/>
        </w:r>
        <w:r>
          <w:rPr>
            <w:noProof/>
            <w:webHidden/>
          </w:rPr>
          <w:fldChar w:fldCharType="begin"/>
        </w:r>
        <w:r>
          <w:rPr>
            <w:noProof/>
            <w:webHidden/>
          </w:rPr>
          <w:instrText xml:space="preserve"> PAGEREF _Toc357152442 \h </w:instrText>
        </w:r>
        <w:r>
          <w:rPr>
            <w:noProof/>
            <w:webHidden/>
          </w:rPr>
        </w:r>
        <w:r>
          <w:rPr>
            <w:noProof/>
            <w:webHidden/>
          </w:rPr>
          <w:fldChar w:fldCharType="separate"/>
        </w:r>
        <w:r>
          <w:rPr>
            <w:noProof/>
            <w:webHidden/>
          </w:rPr>
          <w:t>31</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43" w:history="1">
        <w:r w:rsidRPr="009A6271">
          <w:rPr>
            <w:rStyle w:val="Hyperlink"/>
            <w:noProof/>
          </w:rPr>
          <w:t>Sprint Responsibilities</w:t>
        </w:r>
        <w:r>
          <w:rPr>
            <w:noProof/>
            <w:webHidden/>
          </w:rPr>
          <w:tab/>
        </w:r>
        <w:r>
          <w:rPr>
            <w:noProof/>
            <w:webHidden/>
          </w:rPr>
          <w:fldChar w:fldCharType="begin"/>
        </w:r>
        <w:r>
          <w:rPr>
            <w:noProof/>
            <w:webHidden/>
          </w:rPr>
          <w:instrText xml:space="preserve"> PAGEREF _Toc357152443 \h </w:instrText>
        </w:r>
        <w:r>
          <w:rPr>
            <w:noProof/>
            <w:webHidden/>
          </w:rPr>
        </w:r>
        <w:r>
          <w:rPr>
            <w:noProof/>
            <w:webHidden/>
          </w:rPr>
          <w:fldChar w:fldCharType="separate"/>
        </w:r>
        <w:r>
          <w:rPr>
            <w:noProof/>
            <w:webHidden/>
          </w:rPr>
          <w:t>33</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44" w:history="1">
        <w:r w:rsidRPr="009A6271">
          <w:rPr>
            <w:rStyle w:val="Hyperlink"/>
            <w:noProof/>
          </w:rPr>
          <w:t>Project Acceptance Criteria:</w:t>
        </w:r>
        <w:r>
          <w:rPr>
            <w:noProof/>
            <w:webHidden/>
          </w:rPr>
          <w:tab/>
        </w:r>
        <w:r>
          <w:rPr>
            <w:noProof/>
            <w:webHidden/>
          </w:rPr>
          <w:fldChar w:fldCharType="begin"/>
        </w:r>
        <w:r>
          <w:rPr>
            <w:noProof/>
            <w:webHidden/>
          </w:rPr>
          <w:instrText xml:space="preserve"> PAGEREF _Toc357152444 \h </w:instrText>
        </w:r>
        <w:r>
          <w:rPr>
            <w:noProof/>
            <w:webHidden/>
          </w:rPr>
        </w:r>
        <w:r>
          <w:rPr>
            <w:noProof/>
            <w:webHidden/>
          </w:rPr>
          <w:fldChar w:fldCharType="separate"/>
        </w:r>
        <w:r>
          <w:rPr>
            <w:noProof/>
            <w:webHidden/>
          </w:rPr>
          <w:t>34</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45" w:history="1">
        <w:r w:rsidRPr="009A6271">
          <w:rPr>
            <w:rStyle w:val="Hyperlink"/>
            <w:noProof/>
          </w:rPr>
          <w:t>Project Summary:</w:t>
        </w:r>
        <w:r>
          <w:rPr>
            <w:noProof/>
            <w:webHidden/>
          </w:rPr>
          <w:tab/>
        </w:r>
        <w:r>
          <w:rPr>
            <w:noProof/>
            <w:webHidden/>
          </w:rPr>
          <w:fldChar w:fldCharType="begin"/>
        </w:r>
        <w:r>
          <w:rPr>
            <w:noProof/>
            <w:webHidden/>
          </w:rPr>
          <w:instrText xml:space="preserve"> PAGEREF _Toc357152445 \h </w:instrText>
        </w:r>
        <w:r>
          <w:rPr>
            <w:noProof/>
            <w:webHidden/>
          </w:rPr>
        </w:r>
        <w:r>
          <w:rPr>
            <w:noProof/>
            <w:webHidden/>
          </w:rPr>
          <w:fldChar w:fldCharType="separate"/>
        </w:r>
        <w:r>
          <w:rPr>
            <w:noProof/>
            <w:webHidden/>
          </w:rPr>
          <w:t>35</w:t>
        </w:r>
        <w:r>
          <w:rPr>
            <w:noProof/>
            <w:webHidden/>
          </w:rPr>
          <w:fldChar w:fldCharType="end"/>
        </w:r>
      </w:hyperlink>
    </w:p>
    <w:p w:rsidR="00054F41" w:rsidRPr="006414E2" w:rsidRDefault="00054F41">
      <w:pPr>
        <w:pStyle w:val="TOC1"/>
        <w:tabs>
          <w:tab w:val="right" w:leader="dot" w:pos="10790"/>
        </w:tabs>
        <w:rPr>
          <w:b w:val="0"/>
          <w:bCs w:val="0"/>
          <w:caps w:val="0"/>
          <w:noProof/>
          <w:sz w:val="22"/>
          <w:szCs w:val="22"/>
        </w:rPr>
      </w:pPr>
      <w:hyperlink w:anchor="_Toc357152446" w:history="1">
        <w:r w:rsidRPr="009A6271">
          <w:rPr>
            <w:rStyle w:val="Hyperlink"/>
            <w:noProof/>
          </w:rPr>
          <w:t>Customer Signature of Acceptance:</w:t>
        </w:r>
        <w:r>
          <w:rPr>
            <w:noProof/>
            <w:webHidden/>
          </w:rPr>
          <w:tab/>
        </w:r>
        <w:r>
          <w:rPr>
            <w:noProof/>
            <w:webHidden/>
          </w:rPr>
          <w:fldChar w:fldCharType="begin"/>
        </w:r>
        <w:r>
          <w:rPr>
            <w:noProof/>
            <w:webHidden/>
          </w:rPr>
          <w:instrText xml:space="preserve"> PAGEREF _Toc357152446 \h </w:instrText>
        </w:r>
        <w:r>
          <w:rPr>
            <w:noProof/>
            <w:webHidden/>
          </w:rPr>
        </w:r>
        <w:r>
          <w:rPr>
            <w:noProof/>
            <w:webHidden/>
          </w:rPr>
          <w:fldChar w:fldCharType="separate"/>
        </w:r>
        <w:r>
          <w:rPr>
            <w:noProof/>
            <w:webHidden/>
          </w:rPr>
          <w:t>35</w:t>
        </w:r>
        <w:r>
          <w:rPr>
            <w:noProof/>
            <w:webHidden/>
          </w:rPr>
          <w:fldChar w:fldCharType="end"/>
        </w:r>
      </w:hyperlink>
    </w:p>
    <w:p w:rsidR="00F630FF" w:rsidRDefault="006D541D" w:rsidP="007A4508">
      <w:pPr>
        <w:jc w:val="center"/>
        <w:rPr>
          <w:bCs/>
          <w:iCs/>
          <w:sz w:val="20"/>
          <w:szCs w:val="20"/>
        </w:rPr>
      </w:pPr>
      <w:r>
        <w:rPr>
          <w:bCs/>
          <w:iCs/>
          <w:sz w:val="20"/>
          <w:szCs w:val="20"/>
        </w:rPr>
        <w:fldChar w:fldCharType="end"/>
      </w:r>
      <w:r w:rsidR="00F1344A">
        <w:rPr>
          <w:bCs/>
          <w:iCs/>
          <w:sz w:val="20"/>
          <w:szCs w:val="20"/>
        </w:rPr>
        <w:br w:type="page"/>
      </w:r>
    </w:p>
    <w:p w:rsidR="00F630FF" w:rsidRPr="00973DBE" w:rsidRDefault="003648A6" w:rsidP="00A5007C">
      <w:pPr>
        <w:pStyle w:val="Heading1"/>
        <w:ind w:right="720"/>
        <w:jc w:val="left"/>
        <w:rPr>
          <w:sz w:val="28"/>
          <w:szCs w:val="28"/>
        </w:rPr>
      </w:pPr>
      <w:bookmarkStart w:id="3" w:name="_Toc317854951"/>
      <w:bookmarkStart w:id="4" w:name="_Toc357152404"/>
      <w:r>
        <w:rPr>
          <w:sz w:val="28"/>
          <w:szCs w:val="28"/>
        </w:rPr>
        <w:lastRenderedPageBreak/>
        <w:t>Revision</w:t>
      </w:r>
      <w:r w:rsidR="00E9090D" w:rsidRPr="00973DBE">
        <w:rPr>
          <w:sz w:val="28"/>
          <w:szCs w:val="28"/>
        </w:rPr>
        <w:t xml:space="preserve"> History</w:t>
      </w:r>
      <w:bookmarkEnd w:id="3"/>
      <w:bookmarkEnd w:id="4"/>
    </w:p>
    <w:p w:rsidR="00F630FF" w:rsidRDefault="00F630FF" w:rsidP="007A4508">
      <w:pPr>
        <w:jc w:val="center"/>
        <w:rPr>
          <w:bCs/>
          <w:iCs/>
          <w:sz w:val="20"/>
          <w:szCs w:val="20"/>
        </w:rPr>
      </w:pPr>
    </w:p>
    <w:p w:rsidR="003648A6" w:rsidRPr="00BC19D5" w:rsidRDefault="003648A6" w:rsidP="003648A6">
      <w:pPr>
        <w:rPr>
          <w:sz w:val="18"/>
          <w:szCs w:val="18"/>
        </w:rPr>
      </w:pPr>
    </w:p>
    <w:tbl>
      <w:tblPr>
        <w:tblW w:w="4931" w:type="pct"/>
        <w:tblCellMar>
          <w:left w:w="0" w:type="dxa"/>
          <w:right w:w="0" w:type="dxa"/>
        </w:tblCellMar>
        <w:tblLook w:val="04A0" w:firstRow="1" w:lastRow="0" w:firstColumn="1" w:lastColumn="0" w:noHBand="0" w:noVBand="1"/>
      </w:tblPr>
      <w:tblGrid>
        <w:gridCol w:w="2156"/>
        <w:gridCol w:w="2155"/>
        <w:gridCol w:w="2155"/>
        <w:gridCol w:w="4215"/>
      </w:tblGrid>
      <w:tr w:rsidR="003648A6" w:rsidTr="001B7CC0">
        <w:trPr>
          <w:trHeight w:val="333"/>
          <w:tblHeader/>
        </w:trPr>
        <w:tc>
          <w:tcPr>
            <w:tcW w:w="1009" w:type="pct"/>
            <w:tcBorders>
              <w:top w:val="single" w:sz="4" w:space="0" w:color="auto"/>
              <w:left w:val="nil"/>
              <w:bottom w:val="single" w:sz="4" w:space="0" w:color="auto"/>
              <w:right w:val="nil"/>
            </w:tcBorders>
            <w:shd w:val="clear" w:color="000000" w:fill="7F7F7F"/>
            <w:tcMar>
              <w:top w:w="15" w:type="dxa"/>
              <w:left w:w="15" w:type="dxa"/>
              <w:bottom w:w="0" w:type="dxa"/>
              <w:right w:w="15" w:type="dxa"/>
            </w:tcMar>
            <w:hideMark/>
          </w:tcPr>
          <w:p w:rsidR="003648A6" w:rsidRPr="00997165" w:rsidRDefault="003648A6" w:rsidP="00A62E22">
            <w:pPr>
              <w:jc w:val="center"/>
              <w:rPr>
                <w:rFonts w:ascii="Arial" w:hAnsi="Arial" w:cs="Arial"/>
                <w:color w:val="FFFFFF"/>
              </w:rPr>
            </w:pPr>
            <w:r w:rsidRPr="00997165">
              <w:rPr>
                <w:rFonts w:ascii="Arial" w:hAnsi="Arial" w:cs="Arial"/>
                <w:color w:val="FFFFFF"/>
              </w:rPr>
              <w:t> </w:t>
            </w:r>
          </w:p>
        </w:tc>
        <w:tc>
          <w:tcPr>
            <w:tcW w:w="2017" w:type="pct"/>
            <w:gridSpan w:val="2"/>
            <w:tcBorders>
              <w:top w:val="single" w:sz="4" w:space="0" w:color="auto"/>
              <w:left w:val="nil"/>
              <w:bottom w:val="single" w:sz="4" w:space="0" w:color="auto"/>
              <w:right w:val="nil"/>
            </w:tcBorders>
            <w:shd w:val="clear" w:color="000000" w:fill="7F7F7F"/>
            <w:tcMar>
              <w:top w:w="15" w:type="dxa"/>
              <w:left w:w="15" w:type="dxa"/>
              <w:bottom w:w="0" w:type="dxa"/>
              <w:right w:w="15" w:type="dxa"/>
            </w:tcMar>
            <w:hideMark/>
          </w:tcPr>
          <w:p w:rsidR="003648A6" w:rsidRPr="00997165" w:rsidRDefault="003648A6" w:rsidP="00A62E22">
            <w:pPr>
              <w:jc w:val="center"/>
              <w:rPr>
                <w:rFonts w:ascii="Arial" w:hAnsi="Arial" w:cs="Arial"/>
                <w:color w:val="FFFFFF"/>
              </w:rPr>
            </w:pPr>
            <w:r w:rsidRPr="00997165">
              <w:rPr>
                <w:rFonts w:ascii="Arial" w:hAnsi="Arial" w:cs="Arial"/>
                <w:color w:val="FFFFFF"/>
              </w:rPr>
              <w:t xml:space="preserve">Revision History </w:t>
            </w:r>
          </w:p>
        </w:tc>
        <w:tc>
          <w:tcPr>
            <w:tcW w:w="1973" w:type="pct"/>
            <w:tcBorders>
              <w:top w:val="single" w:sz="4" w:space="0" w:color="auto"/>
              <w:left w:val="nil"/>
              <w:bottom w:val="single" w:sz="4" w:space="0" w:color="auto"/>
              <w:right w:val="single" w:sz="4" w:space="0" w:color="auto"/>
            </w:tcBorders>
            <w:shd w:val="clear" w:color="000000" w:fill="7F7F7F"/>
            <w:tcMar>
              <w:top w:w="15" w:type="dxa"/>
              <w:left w:w="15" w:type="dxa"/>
              <w:bottom w:w="0" w:type="dxa"/>
              <w:right w:w="15" w:type="dxa"/>
            </w:tcMar>
            <w:hideMark/>
          </w:tcPr>
          <w:p w:rsidR="003648A6" w:rsidRPr="00997165" w:rsidRDefault="003648A6" w:rsidP="00A62E22">
            <w:pPr>
              <w:jc w:val="center"/>
              <w:rPr>
                <w:rFonts w:ascii="Arial" w:hAnsi="Arial" w:cs="Arial"/>
                <w:color w:val="FFFFFF"/>
              </w:rPr>
            </w:pPr>
            <w:r w:rsidRPr="00997165">
              <w:rPr>
                <w:rFonts w:ascii="Arial" w:hAnsi="Arial" w:cs="Arial"/>
                <w:color w:val="FFFFFF"/>
              </w:rPr>
              <w:t> </w:t>
            </w:r>
          </w:p>
        </w:tc>
      </w:tr>
      <w:tr w:rsidR="003648A6" w:rsidTr="001B7CC0">
        <w:trPr>
          <w:trHeight w:val="308"/>
        </w:trPr>
        <w:tc>
          <w:tcPr>
            <w:tcW w:w="1009"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3648A6" w:rsidRPr="00997165" w:rsidRDefault="003648A6" w:rsidP="00A62E22">
            <w:pPr>
              <w:jc w:val="center"/>
              <w:rPr>
                <w:rFonts w:ascii="Arial" w:hAnsi="Arial" w:cs="Arial"/>
                <w:color w:val="FFFFFF"/>
              </w:rPr>
            </w:pPr>
            <w:r w:rsidRPr="00997165">
              <w:rPr>
                <w:rFonts w:ascii="Arial" w:hAnsi="Arial" w:cs="Arial"/>
                <w:color w:val="FFFFFF"/>
              </w:rPr>
              <w:t>Date</w:t>
            </w:r>
          </w:p>
        </w:tc>
        <w:tc>
          <w:tcPr>
            <w:tcW w:w="1009"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3648A6" w:rsidRPr="00997165" w:rsidRDefault="003648A6" w:rsidP="00A62E22">
            <w:pPr>
              <w:jc w:val="center"/>
              <w:rPr>
                <w:rFonts w:ascii="Arial" w:hAnsi="Arial" w:cs="Arial"/>
                <w:color w:val="FFFFFF"/>
              </w:rPr>
            </w:pPr>
            <w:r w:rsidRPr="00997165">
              <w:rPr>
                <w:rFonts w:ascii="Arial" w:hAnsi="Arial" w:cs="Arial"/>
                <w:color w:val="FFFFFF"/>
              </w:rPr>
              <w:t>Version</w:t>
            </w:r>
          </w:p>
        </w:tc>
        <w:tc>
          <w:tcPr>
            <w:tcW w:w="1009"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3648A6" w:rsidRPr="00997165" w:rsidRDefault="003648A6" w:rsidP="00A62E22">
            <w:pPr>
              <w:jc w:val="center"/>
              <w:rPr>
                <w:rFonts w:ascii="Arial" w:hAnsi="Arial" w:cs="Arial"/>
                <w:color w:val="FFFFFF"/>
              </w:rPr>
            </w:pPr>
            <w:r w:rsidRPr="00997165">
              <w:rPr>
                <w:rFonts w:ascii="Arial" w:hAnsi="Arial" w:cs="Arial"/>
                <w:color w:val="FFFFFF"/>
              </w:rPr>
              <w:t>Name</w:t>
            </w:r>
          </w:p>
        </w:tc>
        <w:tc>
          <w:tcPr>
            <w:tcW w:w="1973"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3648A6" w:rsidRPr="00997165" w:rsidRDefault="003648A6" w:rsidP="00A62E22">
            <w:pPr>
              <w:jc w:val="center"/>
              <w:rPr>
                <w:rFonts w:ascii="Arial" w:hAnsi="Arial" w:cs="Arial"/>
                <w:color w:val="FFFFFF"/>
              </w:rPr>
            </w:pPr>
            <w:r w:rsidRPr="00997165">
              <w:rPr>
                <w:rFonts w:ascii="Arial" w:hAnsi="Arial" w:cs="Arial"/>
                <w:color w:val="FFFFFF"/>
              </w:rPr>
              <w:t>Comments/ Description</w:t>
            </w:r>
          </w:p>
        </w:tc>
      </w:tr>
      <w:tr w:rsidR="003648A6" w:rsidTr="00997165">
        <w:trPr>
          <w:trHeight w:val="493"/>
        </w:trPr>
        <w:tc>
          <w:tcPr>
            <w:tcW w:w="1009" w:type="pct"/>
            <w:tcBorders>
              <w:top w:val="single" w:sz="4" w:space="0" w:color="C0C0C0"/>
              <w:left w:val="nil"/>
              <w:bottom w:val="single" w:sz="4" w:space="0" w:color="C0C0C0"/>
              <w:right w:val="single" w:sz="4" w:space="0" w:color="C0C0C0"/>
            </w:tcBorders>
            <w:shd w:val="clear" w:color="auto" w:fill="auto"/>
            <w:tcMar>
              <w:top w:w="15" w:type="dxa"/>
              <w:left w:w="15" w:type="dxa"/>
              <w:bottom w:w="0" w:type="dxa"/>
              <w:right w:w="15" w:type="dxa"/>
            </w:tcMar>
            <w:hideMark/>
          </w:tcPr>
          <w:p w:rsidR="003648A6" w:rsidRDefault="003648A6" w:rsidP="00A62E22">
            <w:pPr>
              <w:rPr>
                <w:rFonts w:ascii="Microsoft Sans Serif" w:hAnsi="Microsoft Sans Serif" w:cs="Microsoft Sans Serif"/>
                <w:sz w:val="18"/>
                <w:szCs w:val="18"/>
              </w:rPr>
            </w:pPr>
          </w:p>
        </w:tc>
        <w:tc>
          <w:tcPr>
            <w:tcW w:w="1009" w:type="pct"/>
            <w:tcBorders>
              <w:top w:val="single" w:sz="4" w:space="0" w:color="C0C0C0"/>
              <w:left w:val="nil"/>
              <w:bottom w:val="single" w:sz="4" w:space="0" w:color="C0C0C0"/>
              <w:right w:val="single" w:sz="4" w:space="0" w:color="C0C0C0"/>
            </w:tcBorders>
            <w:shd w:val="clear" w:color="auto" w:fill="auto"/>
            <w:tcMar>
              <w:top w:w="15" w:type="dxa"/>
              <w:left w:w="15" w:type="dxa"/>
              <w:bottom w:w="0" w:type="dxa"/>
              <w:right w:w="15" w:type="dxa"/>
            </w:tcMar>
            <w:hideMark/>
          </w:tcPr>
          <w:p w:rsidR="003648A6" w:rsidRDefault="003648A6" w:rsidP="00A62E22">
            <w:pPr>
              <w:rPr>
                <w:rFonts w:ascii="Microsoft Sans Serif" w:hAnsi="Microsoft Sans Serif" w:cs="Microsoft Sans Serif"/>
                <w:sz w:val="18"/>
                <w:szCs w:val="18"/>
              </w:rPr>
            </w:pPr>
          </w:p>
        </w:tc>
        <w:tc>
          <w:tcPr>
            <w:tcW w:w="1009" w:type="pct"/>
            <w:tcBorders>
              <w:top w:val="single" w:sz="4" w:space="0" w:color="C0C0C0"/>
              <w:left w:val="nil"/>
              <w:bottom w:val="single" w:sz="4" w:space="0" w:color="C0C0C0"/>
              <w:right w:val="single" w:sz="4" w:space="0" w:color="C0C0C0"/>
            </w:tcBorders>
            <w:shd w:val="clear" w:color="auto" w:fill="auto"/>
            <w:tcMar>
              <w:top w:w="15" w:type="dxa"/>
              <w:left w:w="15" w:type="dxa"/>
              <w:bottom w:w="0" w:type="dxa"/>
              <w:right w:w="15" w:type="dxa"/>
            </w:tcMar>
            <w:hideMark/>
          </w:tcPr>
          <w:p w:rsidR="003648A6" w:rsidRDefault="003648A6" w:rsidP="00A62E22">
            <w:pPr>
              <w:rPr>
                <w:rFonts w:ascii="Microsoft Sans Serif" w:hAnsi="Microsoft Sans Serif" w:cs="Microsoft Sans Serif"/>
                <w:sz w:val="18"/>
                <w:szCs w:val="18"/>
              </w:rPr>
            </w:pPr>
          </w:p>
        </w:tc>
        <w:tc>
          <w:tcPr>
            <w:tcW w:w="1973" w:type="pct"/>
            <w:tcBorders>
              <w:top w:val="single" w:sz="4" w:space="0" w:color="C0C0C0"/>
              <w:left w:val="nil"/>
              <w:bottom w:val="single" w:sz="4" w:space="0" w:color="C0C0C0"/>
              <w:right w:val="single" w:sz="4" w:space="0" w:color="C0C0C0"/>
            </w:tcBorders>
            <w:shd w:val="clear" w:color="auto" w:fill="auto"/>
            <w:tcMar>
              <w:top w:w="15" w:type="dxa"/>
              <w:left w:w="15" w:type="dxa"/>
              <w:bottom w:w="0" w:type="dxa"/>
              <w:right w:w="15" w:type="dxa"/>
            </w:tcMar>
            <w:hideMark/>
          </w:tcPr>
          <w:p w:rsidR="003648A6" w:rsidRDefault="003648A6" w:rsidP="00A62E22">
            <w:pPr>
              <w:rPr>
                <w:rFonts w:ascii="Microsoft Sans Serif" w:hAnsi="Microsoft Sans Serif" w:cs="Microsoft Sans Serif"/>
                <w:sz w:val="18"/>
                <w:szCs w:val="18"/>
              </w:rPr>
            </w:pPr>
          </w:p>
        </w:tc>
      </w:tr>
      <w:tr w:rsidR="00E80A75" w:rsidTr="00997165">
        <w:trPr>
          <w:trHeight w:val="493"/>
        </w:trPr>
        <w:tc>
          <w:tcPr>
            <w:tcW w:w="1009" w:type="pct"/>
            <w:tcBorders>
              <w:top w:val="single" w:sz="4" w:space="0" w:color="C0C0C0"/>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009" w:type="pct"/>
            <w:tcBorders>
              <w:top w:val="single" w:sz="4" w:space="0" w:color="C0C0C0"/>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009" w:type="pct"/>
            <w:tcBorders>
              <w:top w:val="single" w:sz="4" w:space="0" w:color="C0C0C0"/>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973" w:type="pct"/>
            <w:tcBorders>
              <w:top w:val="single" w:sz="4" w:space="0" w:color="C0C0C0"/>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r>
    </w:tbl>
    <w:p w:rsidR="003648A6" w:rsidRDefault="003648A6" w:rsidP="003648A6">
      <w:pPr>
        <w:rPr>
          <w:bCs/>
          <w:iCs/>
          <w:sz w:val="20"/>
          <w:szCs w:val="20"/>
        </w:rPr>
      </w:pPr>
    </w:p>
    <w:p w:rsidR="00E80A75" w:rsidRDefault="00E80A75" w:rsidP="003648A6">
      <w:pPr>
        <w:rPr>
          <w:bCs/>
          <w:iCs/>
          <w:sz w:val="20"/>
          <w:szCs w:val="20"/>
        </w:rPr>
      </w:pPr>
    </w:p>
    <w:p w:rsidR="00E80A75" w:rsidRDefault="00E80A75" w:rsidP="003648A6">
      <w:pPr>
        <w:rPr>
          <w:bCs/>
          <w:iCs/>
          <w:sz w:val="20"/>
          <w:szCs w:val="20"/>
        </w:rPr>
      </w:pPr>
    </w:p>
    <w:p w:rsidR="00E80A75" w:rsidRDefault="00E80A75" w:rsidP="003648A6">
      <w:pPr>
        <w:rPr>
          <w:bCs/>
          <w:iCs/>
          <w:sz w:val="20"/>
          <w:szCs w:val="20"/>
        </w:rPr>
      </w:pPr>
    </w:p>
    <w:p w:rsidR="003648A6" w:rsidRDefault="003648A6" w:rsidP="003648A6">
      <w:pPr>
        <w:pStyle w:val="Heading3"/>
        <w:rPr>
          <w:u w:val="single"/>
        </w:rPr>
      </w:pPr>
      <w:bookmarkStart w:id="5" w:name="_Toc534524542"/>
      <w:bookmarkEnd w:id="0"/>
      <w:r w:rsidRPr="009353D6">
        <w:rPr>
          <w:u w:val="single"/>
        </w:rPr>
        <w:t>Base Information:</w:t>
      </w:r>
    </w:p>
    <w:p w:rsidR="003648A6" w:rsidRPr="00A06846" w:rsidRDefault="003648A6" w:rsidP="003648A6">
      <w:pPr>
        <w:rPr>
          <w:b/>
          <w:bCs/>
        </w:rPr>
      </w:pPr>
      <w:r w:rsidRPr="00A06846">
        <w:rPr>
          <w:b/>
          <w:bCs/>
        </w:rPr>
        <w:t>This solution is related to the following services:</w:t>
      </w:r>
    </w:p>
    <w:p w:rsidR="0013553D" w:rsidRDefault="00E3347F" w:rsidP="003648A6">
      <w:pPr>
        <w:rPr>
          <w:sz w:val="20"/>
          <w:szCs w:val="20"/>
        </w:rPr>
      </w:pPr>
      <w:r>
        <w:rPr>
          <w:sz w:val="20"/>
          <w:szCs w:val="20"/>
        </w:rPr>
        <w:t>Sprint G-</w:t>
      </w:r>
      <w:r w:rsidR="003648A6" w:rsidRPr="00A06846">
        <w:rPr>
          <w:sz w:val="20"/>
          <w:szCs w:val="20"/>
        </w:rPr>
        <w:t xml:space="preserve">MPLS </w:t>
      </w:r>
      <w:r w:rsidR="00CD3169">
        <w:rPr>
          <w:sz w:val="20"/>
          <w:szCs w:val="20"/>
        </w:rPr>
        <w:t>Network</w:t>
      </w:r>
    </w:p>
    <w:p w:rsidR="0013553D" w:rsidRDefault="0091428C" w:rsidP="003648A6">
      <w:pPr>
        <w:rPr>
          <w:sz w:val="20"/>
          <w:szCs w:val="20"/>
        </w:rPr>
      </w:pPr>
      <w:r>
        <w:rPr>
          <w:sz w:val="20"/>
          <w:szCs w:val="20"/>
        </w:rPr>
        <w:t xml:space="preserve">SIP </w:t>
      </w:r>
      <w:proofErr w:type="spellStart"/>
      <w:r>
        <w:rPr>
          <w:sz w:val="20"/>
          <w:szCs w:val="20"/>
        </w:rPr>
        <w:t>Trunking</w:t>
      </w:r>
      <w:proofErr w:type="spellEnd"/>
    </w:p>
    <w:p w:rsidR="003648A6" w:rsidRDefault="003648A6" w:rsidP="003648A6">
      <w:pPr>
        <w:pStyle w:val="Heading3"/>
      </w:pPr>
    </w:p>
    <w:tbl>
      <w:tblPr>
        <w:tblW w:w="5000" w:type="pct"/>
        <w:tblCellMar>
          <w:left w:w="0" w:type="dxa"/>
          <w:right w:w="0" w:type="dxa"/>
        </w:tblCellMar>
        <w:tblLook w:val="04A0" w:firstRow="1" w:lastRow="0" w:firstColumn="1" w:lastColumn="0" w:noHBand="0" w:noVBand="1"/>
      </w:tblPr>
      <w:tblGrid>
        <w:gridCol w:w="3255"/>
        <w:gridCol w:w="7575"/>
      </w:tblGrid>
      <w:tr w:rsidR="003648A6" w:rsidTr="001B7CC0">
        <w:trPr>
          <w:trHeight w:val="375"/>
          <w:tblHeader/>
        </w:trPr>
        <w:tc>
          <w:tcPr>
            <w:tcW w:w="1503" w:type="pct"/>
            <w:tcBorders>
              <w:top w:val="single" w:sz="4" w:space="0" w:color="auto"/>
              <w:left w:val="single" w:sz="4" w:space="0" w:color="auto"/>
              <w:bottom w:val="single" w:sz="4" w:space="0" w:color="auto"/>
              <w:right w:val="single" w:sz="4" w:space="0" w:color="auto"/>
            </w:tcBorders>
            <w:shd w:val="clear" w:color="000000" w:fill="7F7F7F"/>
            <w:noWrap/>
            <w:tcMar>
              <w:top w:w="15" w:type="dxa"/>
              <w:left w:w="15" w:type="dxa"/>
              <w:bottom w:w="0" w:type="dxa"/>
              <w:right w:w="15" w:type="dxa"/>
            </w:tcMar>
            <w:hideMark/>
          </w:tcPr>
          <w:p w:rsidR="003648A6" w:rsidRPr="00B45E85" w:rsidRDefault="003648A6" w:rsidP="00A62E22">
            <w:pPr>
              <w:rPr>
                <w:bCs/>
                <w:color w:val="FFFFFF"/>
                <w:sz w:val="28"/>
                <w:szCs w:val="28"/>
              </w:rPr>
            </w:pPr>
            <w:r w:rsidRPr="00B45E85">
              <w:rPr>
                <w:bCs/>
                <w:color w:val="FFFFFF"/>
                <w:sz w:val="28"/>
                <w:szCs w:val="28"/>
              </w:rPr>
              <w:t xml:space="preserve">Project Name </w:t>
            </w:r>
          </w:p>
        </w:tc>
        <w:tc>
          <w:tcPr>
            <w:tcW w:w="3497"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rsidR="003648A6" w:rsidRDefault="008C28B6" w:rsidP="003648A6">
            <w:pPr>
              <w:rPr>
                <w:sz w:val="28"/>
                <w:szCs w:val="28"/>
              </w:rPr>
            </w:pPr>
            <w:r>
              <w:rPr>
                <w:sz w:val="28"/>
                <w:szCs w:val="28"/>
              </w:rPr>
              <w:t xml:space="preserve"> Business Collaboration Express by Sprint</w:t>
            </w:r>
          </w:p>
        </w:tc>
      </w:tr>
      <w:tr w:rsidR="003648A6" w:rsidTr="001B7CC0">
        <w:trPr>
          <w:trHeight w:val="375"/>
        </w:trPr>
        <w:tc>
          <w:tcPr>
            <w:tcW w:w="1503" w:type="pct"/>
            <w:tcBorders>
              <w:top w:val="single" w:sz="4" w:space="0" w:color="auto"/>
              <w:left w:val="single" w:sz="4" w:space="0" w:color="auto"/>
              <w:bottom w:val="single" w:sz="4" w:space="0" w:color="auto"/>
              <w:right w:val="single" w:sz="4" w:space="0" w:color="auto"/>
            </w:tcBorders>
            <w:shd w:val="clear" w:color="000000" w:fill="7F7F7F"/>
            <w:noWrap/>
            <w:tcMar>
              <w:top w:w="15" w:type="dxa"/>
              <w:left w:w="15" w:type="dxa"/>
              <w:bottom w:w="0" w:type="dxa"/>
              <w:right w:w="15" w:type="dxa"/>
            </w:tcMar>
            <w:hideMark/>
          </w:tcPr>
          <w:p w:rsidR="003648A6" w:rsidRPr="00B45E85" w:rsidRDefault="003648A6" w:rsidP="00A62E22">
            <w:pPr>
              <w:rPr>
                <w:bCs/>
                <w:color w:val="FFFFFF"/>
                <w:sz w:val="28"/>
                <w:szCs w:val="28"/>
              </w:rPr>
            </w:pPr>
            <w:r w:rsidRPr="00B45E85">
              <w:rPr>
                <w:bCs/>
                <w:color w:val="FFFFFF"/>
                <w:sz w:val="28"/>
                <w:szCs w:val="28"/>
              </w:rPr>
              <w:t xml:space="preserve"> Company Name </w:t>
            </w:r>
          </w:p>
        </w:tc>
        <w:tc>
          <w:tcPr>
            <w:tcW w:w="3497" w:type="pct"/>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hideMark/>
          </w:tcPr>
          <w:p w:rsidR="003648A6" w:rsidRDefault="008C28B6" w:rsidP="00A62E22">
            <w:pPr>
              <w:rPr>
                <w:sz w:val="28"/>
                <w:szCs w:val="28"/>
              </w:rPr>
            </w:pPr>
            <w:r>
              <w:rPr>
                <w:sz w:val="28"/>
                <w:szCs w:val="28"/>
              </w:rPr>
              <w:t xml:space="preserve"> {Company Name}</w:t>
            </w:r>
          </w:p>
        </w:tc>
      </w:tr>
    </w:tbl>
    <w:p w:rsidR="003648A6" w:rsidRDefault="003648A6" w:rsidP="003648A6"/>
    <w:p w:rsidR="00F630FF" w:rsidRDefault="00F630FF" w:rsidP="00973DBE"/>
    <w:p w:rsidR="00B7245D" w:rsidRPr="0011472E" w:rsidRDefault="00E9090D" w:rsidP="00A5007C">
      <w:pPr>
        <w:pStyle w:val="Heading1"/>
        <w:ind w:right="720"/>
        <w:jc w:val="left"/>
        <w:rPr>
          <w:sz w:val="28"/>
          <w:szCs w:val="28"/>
        </w:rPr>
      </w:pPr>
      <w:bookmarkStart w:id="6" w:name="_Toc317854952"/>
      <w:bookmarkStart w:id="7" w:name="_Toc357152405"/>
      <w:r w:rsidRPr="0011472E">
        <w:rPr>
          <w:sz w:val="28"/>
          <w:szCs w:val="28"/>
        </w:rPr>
        <w:t>Contact</w:t>
      </w:r>
      <w:r w:rsidR="00773426" w:rsidRPr="0011472E">
        <w:rPr>
          <w:sz w:val="28"/>
          <w:szCs w:val="28"/>
        </w:rPr>
        <w:t xml:space="preserve"> Information:</w:t>
      </w:r>
      <w:bookmarkEnd w:id="5"/>
      <w:bookmarkEnd w:id="6"/>
      <w:bookmarkEnd w:id="7"/>
    </w:p>
    <w:p w:rsidR="005A0FDD" w:rsidRDefault="005A0FDD" w:rsidP="00A5007C">
      <w:pPr>
        <w:ind w:right="720"/>
      </w:pPr>
    </w:p>
    <w:p w:rsidR="00E80A75" w:rsidRDefault="00E80A75" w:rsidP="00E80A75"/>
    <w:p w:rsidR="00E80A75" w:rsidRDefault="00E80A75" w:rsidP="00E80A75"/>
    <w:tbl>
      <w:tblPr>
        <w:tblW w:w="5000" w:type="pct"/>
        <w:tblCellMar>
          <w:left w:w="0" w:type="dxa"/>
          <w:right w:w="0" w:type="dxa"/>
        </w:tblCellMar>
        <w:tblLook w:v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orders>
              <w:top w:val="single" w:sz="4" w:space="0" w:color="auto"/>
              <w:left w:val="single" w:sz="4" w:space="0" w:color="auto"/>
              <w:bottom w:val="single" w:sz="4" w:space="0" w:color="auto"/>
              <w:right w:val="single" w:sz="4" w:space="0" w:color="000000"/>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Customer Contact Information</w:t>
            </w:r>
          </w:p>
        </w:tc>
      </w:tr>
      <w:tr w:rsidR="00E80A75" w:rsidTr="001B7CC0">
        <w:trPr>
          <w:trHeight w:val="315"/>
        </w:trPr>
        <w:tc>
          <w:tcPr>
            <w:tcW w:w="1029" w:type="pct"/>
            <w:tcBorders>
              <w:top w:val="nil"/>
              <w:left w:val="single" w:sz="4" w:space="0" w:color="auto"/>
              <w:bottom w:val="single" w:sz="4" w:space="0" w:color="auto"/>
              <w:right w:val="single" w:sz="4" w:space="0" w:color="auto"/>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Site Contact Person</w:t>
            </w:r>
          </w:p>
        </w:tc>
        <w:tc>
          <w:tcPr>
            <w:tcW w:w="1880"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Title Job Role</w:t>
            </w:r>
          </w:p>
        </w:tc>
        <w:tc>
          <w:tcPr>
            <w:tcW w:w="961"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Telephone Number</w:t>
            </w:r>
          </w:p>
        </w:tc>
        <w:tc>
          <w:tcPr>
            <w:tcW w:w="1130"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E-Mail Address</w:t>
            </w:r>
          </w:p>
        </w:tc>
      </w:tr>
      <w:tr w:rsidR="00E80A75" w:rsidTr="00A62E22">
        <w:trPr>
          <w:trHeight w:val="285"/>
        </w:trPr>
        <w:tc>
          <w:tcPr>
            <w:tcW w:w="1029" w:type="pct"/>
            <w:tcBorders>
              <w:top w:val="nil"/>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880" w:type="pct"/>
            <w:tcBorders>
              <w:top w:val="nil"/>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961" w:type="pct"/>
            <w:tcBorders>
              <w:top w:val="nil"/>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130" w:type="pct"/>
            <w:tcBorders>
              <w:top w:val="nil"/>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r>
      <w:tr w:rsidR="00E80A75" w:rsidTr="00A62E22">
        <w:trPr>
          <w:trHeight w:val="285"/>
        </w:trPr>
        <w:tc>
          <w:tcPr>
            <w:tcW w:w="1029"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880"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961"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130"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r>
      <w:tr w:rsidR="00E80A75" w:rsidTr="00A62E22">
        <w:trPr>
          <w:trHeight w:val="285"/>
        </w:trPr>
        <w:tc>
          <w:tcPr>
            <w:tcW w:w="1029"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880"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961"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130"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r>
      <w:tr w:rsidR="00E80A75" w:rsidTr="00A62E22">
        <w:trPr>
          <w:trHeight w:val="285"/>
        </w:trPr>
        <w:tc>
          <w:tcPr>
            <w:tcW w:w="1029"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880"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961"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c>
          <w:tcPr>
            <w:tcW w:w="1130" w:type="pct"/>
            <w:tcBorders>
              <w:top w:val="single" w:sz="4" w:space="0" w:color="auto"/>
              <w:left w:val="nil"/>
              <w:bottom w:val="single" w:sz="4" w:space="0" w:color="C0C0C0"/>
              <w:right w:val="single" w:sz="4" w:space="0" w:color="C0C0C0"/>
            </w:tcBorders>
            <w:shd w:val="clear" w:color="auto" w:fill="auto"/>
            <w:tcMar>
              <w:top w:w="15" w:type="dxa"/>
              <w:left w:w="15" w:type="dxa"/>
              <w:bottom w:w="0" w:type="dxa"/>
              <w:right w:w="15" w:type="dxa"/>
            </w:tcMar>
            <w:hideMark/>
          </w:tcPr>
          <w:p w:rsidR="00E80A75" w:rsidRDefault="00E80A75" w:rsidP="00A62E22">
            <w:pPr>
              <w:rPr>
                <w:rFonts w:ascii="Microsoft Sans Serif" w:hAnsi="Microsoft Sans Serif" w:cs="Microsoft Sans Serif"/>
                <w:sz w:val="18"/>
                <w:szCs w:val="18"/>
              </w:rPr>
            </w:pPr>
          </w:p>
        </w:tc>
      </w:tr>
    </w:tbl>
    <w:p w:rsidR="00E80A75" w:rsidRDefault="00E80A75" w:rsidP="00E80A75">
      <w:pPr>
        <w:rPr>
          <w:sz w:val="22"/>
        </w:rPr>
      </w:pPr>
    </w:p>
    <w:p w:rsidR="00E80A75" w:rsidRDefault="00E80A75" w:rsidP="00E80A75">
      <w:pPr>
        <w:rPr>
          <w:sz w:val="22"/>
        </w:rPr>
      </w:pPr>
      <w:bookmarkStart w:id="8" w:name="_Toc534524543"/>
    </w:p>
    <w:p w:rsidR="00E80A75" w:rsidRDefault="00E80A75" w:rsidP="00E80A75">
      <w:pPr>
        <w:rPr>
          <w:sz w:val="22"/>
        </w:rPr>
      </w:pPr>
    </w:p>
    <w:tbl>
      <w:tblPr>
        <w:tblW w:w="5000" w:type="pct"/>
        <w:tblCellMar>
          <w:left w:w="0" w:type="dxa"/>
          <w:right w:w="0" w:type="dxa"/>
        </w:tblCellMar>
        <w:tblLook w:val="04A0" w:firstRow="1" w:lastRow="0" w:firstColumn="1" w:lastColumn="0" w:noHBand="0" w:noVBand="1"/>
      </w:tblPr>
      <w:tblGrid>
        <w:gridCol w:w="2378"/>
        <w:gridCol w:w="3736"/>
        <w:gridCol w:w="2188"/>
        <w:gridCol w:w="2528"/>
      </w:tblGrid>
      <w:tr w:rsidR="00E80A75" w:rsidTr="001B7CC0">
        <w:trPr>
          <w:trHeight w:val="495"/>
        </w:trPr>
        <w:tc>
          <w:tcPr>
            <w:tcW w:w="5000" w:type="pct"/>
            <w:gridSpan w:val="4"/>
            <w:tcBorders>
              <w:top w:val="single" w:sz="4" w:space="0" w:color="auto"/>
              <w:left w:val="single" w:sz="4" w:space="0" w:color="auto"/>
              <w:bottom w:val="single" w:sz="4" w:space="0" w:color="auto"/>
              <w:right w:val="single" w:sz="4" w:space="0" w:color="000000"/>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Customer 3rd party / Vendor contacts</w:t>
            </w:r>
          </w:p>
        </w:tc>
      </w:tr>
      <w:tr w:rsidR="00E80A75" w:rsidTr="001B7CC0">
        <w:trPr>
          <w:trHeight w:val="315"/>
        </w:trPr>
        <w:tc>
          <w:tcPr>
            <w:tcW w:w="1098" w:type="pct"/>
            <w:tcBorders>
              <w:top w:val="nil"/>
              <w:left w:val="single" w:sz="4" w:space="0" w:color="auto"/>
              <w:bottom w:val="single" w:sz="4" w:space="0" w:color="auto"/>
              <w:right w:val="single" w:sz="4" w:space="0" w:color="auto"/>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Name / Company</w:t>
            </w:r>
          </w:p>
        </w:tc>
        <w:tc>
          <w:tcPr>
            <w:tcW w:w="1725"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Affiliation/Job Role</w:t>
            </w:r>
          </w:p>
        </w:tc>
        <w:tc>
          <w:tcPr>
            <w:tcW w:w="1010"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Telephone Number</w:t>
            </w:r>
          </w:p>
        </w:tc>
        <w:tc>
          <w:tcPr>
            <w:tcW w:w="1167"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E80A75" w:rsidRPr="00997165" w:rsidRDefault="00E80A75" w:rsidP="00A62E22">
            <w:pPr>
              <w:jc w:val="center"/>
              <w:rPr>
                <w:b/>
                <w:bCs/>
                <w:color w:val="FFFFFF"/>
              </w:rPr>
            </w:pPr>
            <w:r w:rsidRPr="00997165">
              <w:rPr>
                <w:b/>
                <w:bCs/>
                <w:color w:val="FFFFFF"/>
              </w:rPr>
              <w:t>E-Mail Address</w:t>
            </w:r>
          </w:p>
        </w:tc>
      </w:tr>
      <w:tr w:rsidR="00E80A75" w:rsidTr="00E80A75">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E80A75" w:rsidRPr="00E80A75" w:rsidRDefault="00E80A75" w:rsidP="00E80A75">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80A75" w:rsidRPr="00E80A75" w:rsidRDefault="00E80A75" w:rsidP="00E80A75">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80A75" w:rsidRPr="00E80A75" w:rsidRDefault="00E80A75" w:rsidP="00E80A75">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80A75" w:rsidRPr="00E80A75" w:rsidRDefault="00E80A75" w:rsidP="00E80A75">
            <w:pPr>
              <w:rPr>
                <w:rFonts w:ascii="Microsoft Sans Serif" w:hAnsi="Microsoft Sans Serif" w:cs="Microsoft Sans Serif"/>
                <w:sz w:val="18"/>
                <w:szCs w:val="18"/>
              </w:rPr>
            </w:pPr>
          </w:p>
        </w:tc>
      </w:tr>
      <w:tr w:rsidR="00E80A75" w:rsidTr="00E80A75">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E80A75" w:rsidRPr="00E80A75" w:rsidRDefault="00E80A75" w:rsidP="00E80A75">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80A75" w:rsidRPr="00E80A75" w:rsidRDefault="00E80A75" w:rsidP="00E80A75">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80A75" w:rsidRPr="00E80A75" w:rsidRDefault="00E80A75" w:rsidP="00E80A75">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80A75" w:rsidRPr="00E80A75" w:rsidRDefault="00E80A75" w:rsidP="00E80A75">
            <w:pPr>
              <w:rPr>
                <w:rFonts w:ascii="Microsoft Sans Serif" w:hAnsi="Microsoft Sans Serif" w:cs="Microsoft Sans Serif"/>
                <w:sz w:val="18"/>
                <w:szCs w:val="18"/>
              </w:rPr>
            </w:pPr>
          </w:p>
        </w:tc>
      </w:tr>
    </w:tbl>
    <w:p w:rsidR="00E80A75" w:rsidRPr="00E80A75" w:rsidRDefault="00E80A75" w:rsidP="00E80A75">
      <w:pPr>
        <w:rPr>
          <w:rFonts w:ascii="Microsoft Sans Serif" w:hAnsi="Microsoft Sans Serif" w:cs="Microsoft Sans Serif"/>
          <w:sz w:val="18"/>
          <w:szCs w:val="18"/>
        </w:rPr>
      </w:pPr>
    </w:p>
    <w:p w:rsidR="00E80A75" w:rsidRDefault="00E80A75" w:rsidP="00E80A75">
      <w:pPr>
        <w:rPr>
          <w:b/>
          <w:bCs/>
          <w:sz w:val="20"/>
          <w:szCs w:val="20"/>
        </w:rPr>
      </w:pPr>
    </w:p>
    <w:tbl>
      <w:tblPr>
        <w:tblW w:w="5000" w:type="pct"/>
        <w:tblCellMar>
          <w:left w:w="0" w:type="dxa"/>
          <w:right w:w="0" w:type="dxa"/>
        </w:tblCellMar>
        <w:tblLook w:val="04A0" w:firstRow="1" w:lastRow="0" w:firstColumn="1" w:lastColumn="0" w:noHBand="0" w:noVBand="1"/>
      </w:tblPr>
      <w:tblGrid>
        <w:gridCol w:w="2378"/>
        <w:gridCol w:w="3736"/>
        <w:gridCol w:w="2188"/>
        <w:gridCol w:w="2528"/>
      </w:tblGrid>
      <w:tr w:rsidR="00E31ACD" w:rsidTr="001B7CC0">
        <w:trPr>
          <w:trHeight w:val="495"/>
        </w:trPr>
        <w:tc>
          <w:tcPr>
            <w:tcW w:w="5000" w:type="pct"/>
            <w:gridSpan w:val="4"/>
            <w:tcBorders>
              <w:top w:val="single" w:sz="4" w:space="0" w:color="auto"/>
              <w:left w:val="single" w:sz="4" w:space="0" w:color="auto"/>
              <w:bottom w:val="single" w:sz="4" w:space="0" w:color="auto"/>
              <w:right w:val="single" w:sz="4" w:space="0" w:color="000000"/>
            </w:tcBorders>
            <w:shd w:val="clear" w:color="000000" w:fill="7F7F7F"/>
            <w:tcMar>
              <w:top w:w="15" w:type="dxa"/>
              <w:left w:w="15" w:type="dxa"/>
              <w:bottom w:w="0" w:type="dxa"/>
              <w:right w:w="15" w:type="dxa"/>
            </w:tcMar>
            <w:hideMark/>
          </w:tcPr>
          <w:p w:rsidR="00E31ACD" w:rsidRPr="00997165" w:rsidRDefault="00E31ACD" w:rsidP="00A62E22">
            <w:pPr>
              <w:jc w:val="center"/>
              <w:rPr>
                <w:b/>
                <w:bCs/>
                <w:color w:val="FFFFFF"/>
              </w:rPr>
            </w:pPr>
            <w:r w:rsidRPr="00997165">
              <w:rPr>
                <w:b/>
                <w:bCs/>
                <w:color w:val="FFFFFF"/>
              </w:rPr>
              <w:t>Sprint Team Information</w:t>
            </w:r>
          </w:p>
        </w:tc>
      </w:tr>
      <w:tr w:rsidR="00E31ACD" w:rsidTr="001B7CC0">
        <w:trPr>
          <w:trHeight w:val="315"/>
        </w:trPr>
        <w:tc>
          <w:tcPr>
            <w:tcW w:w="1098" w:type="pct"/>
            <w:tcBorders>
              <w:top w:val="nil"/>
              <w:left w:val="single" w:sz="4" w:space="0" w:color="auto"/>
              <w:bottom w:val="single" w:sz="4" w:space="0" w:color="auto"/>
              <w:right w:val="single" w:sz="4" w:space="0" w:color="auto"/>
            </w:tcBorders>
            <w:shd w:val="clear" w:color="000000" w:fill="7F7F7F"/>
            <w:tcMar>
              <w:top w:w="15" w:type="dxa"/>
              <w:left w:w="15" w:type="dxa"/>
              <w:bottom w:w="0" w:type="dxa"/>
              <w:right w:w="15" w:type="dxa"/>
            </w:tcMar>
            <w:hideMark/>
          </w:tcPr>
          <w:p w:rsidR="00E31ACD" w:rsidRPr="00997165" w:rsidRDefault="00E31ACD" w:rsidP="00A62E22">
            <w:pPr>
              <w:jc w:val="center"/>
              <w:rPr>
                <w:b/>
                <w:bCs/>
                <w:color w:val="FFFFFF"/>
              </w:rPr>
            </w:pPr>
            <w:r w:rsidRPr="00997165">
              <w:rPr>
                <w:b/>
                <w:bCs/>
                <w:color w:val="FFFFFF"/>
              </w:rPr>
              <w:lastRenderedPageBreak/>
              <w:t>Name</w:t>
            </w:r>
          </w:p>
        </w:tc>
        <w:tc>
          <w:tcPr>
            <w:tcW w:w="1725"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E31ACD" w:rsidRPr="00997165" w:rsidRDefault="00E31ACD" w:rsidP="00A62E22">
            <w:pPr>
              <w:jc w:val="center"/>
              <w:rPr>
                <w:b/>
                <w:bCs/>
                <w:color w:val="FFFFFF"/>
              </w:rPr>
            </w:pPr>
            <w:r w:rsidRPr="00997165">
              <w:rPr>
                <w:b/>
                <w:bCs/>
                <w:color w:val="FFFFFF"/>
              </w:rPr>
              <w:t>Title Job Role</w:t>
            </w:r>
          </w:p>
        </w:tc>
        <w:tc>
          <w:tcPr>
            <w:tcW w:w="1010"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E31ACD" w:rsidRPr="00997165" w:rsidRDefault="00E31ACD" w:rsidP="00A62E22">
            <w:pPr>
              <w:jc w:val="center"/>
              <w:rPr>
                <w:b/>
                <w:bCs/>
                <w:color w:val="FFFFFF"/>
              </w:rPr>
            </w:pPr>
            <w:r w:rsidRPr="00997165">
              <w:rPr>
                <w:b/>
                <w:bCs/>
                <w:color w:val="FFFFFF"/>
              </w:rPr>
              <w:t>Telephone Number</w:t>
            </w:r>
          </w:p>
        </w:tc>
        <w:tc>
          <w:tcPr>
            <w:tcW w:w="1167" w:type="pct"/>
            <w:tcBorders>
              <w:top w:val="nil"/>
              <w:left w:val="nil"/>
              <w:bottom w:val="single" w:sz="4" w:space="0" w:color="auto"/>
              <w:right w:val="single" w:sz="4" w:space="0" w:color="auto"/>
            </w:tcBorders>
            <w:shd w:val="clear" w:color="000000" w:fill="7F7F7F"/>
            <w:tcMar>
              <w:top w:w="15" w:type="dxa"/>
              <w:left w:w="15" w:type="dxa"/>
              <w:bottom w:w="0" w:type="dxa"/>
              <w:right w:w="15" w:type="dxa"/>
            </w:tcMar>
            <w:hideMark/>
          </w:tcPr>
          <w:p w:rsidR="00E31ACD" w:rsidRPr="00997165" w:rsidRDefault="00E31ACD" w:rsidP="00A62E22">
            <w:pPr>
              <w:jc w:val="center"/>
              <w:rPr>
                <w:b/>
                <w:bCs/>
                <w:color w:val="FFFFFF"/>
              </w:rPr>
            </w:pPr>
            <w:r w:rsidRPr="00997165">
              <w:rPr>
                <w:b/>
                <w:bCs/>
                <w:color w:val="FFFFFF"/>
              </w:rPr>
              <w:t>E-Mail Address</w:t>
            </w:r>
          </w:p>
        </w:tc>
      </w:tr>
      <w:tr w:rsidR="00E31ACD" w:rsidTr="00A62E22">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E31ACD" w:rsidRPr="00E80A75" w:rsidRDefault="00E31ACD" w:rsidP="00A62E22">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31ACD" w:rsidRPr="00E80A75" w:rsidRDefault="00E31ACD" w:rsidP="00A62E22">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31ACD" w:rsidRPr="00E80A75" w:rsidRDefault="00E31ACD" w:rsidP="00A62E22">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31ACD" w:rsidRPr="00E80A75" w:rsidRDefault="00E31ACD" w:rsidP="00A62E22">
            <w:pPr>
              <w:rPr>
                <w:rFonts w:ascii="Microsoft Sans Serif" w:hAnsi="Microsoft Sans Serif" w:cs="Microsoft Sans Serif"/>
                <w:sz w:val="18"/>
                <w:szCs w:val="18"/>
              </w:rPr>
            </w:pPr>
          </w:p>
        </w:tc>
      </w:tr>
      <w:tr w:rsidR="00E31ACD" w:rsidTr="00A62E22">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E31ACD" w:rsidRPr="00E80A75" w:rsidRDefault="00E31ACD" w:rsidP="00A62E22">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31ACD" w:rsidRPr="00E80A75" w:rsidRDefault="00E31ACD" w:rsidP="00A62E22">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31ACD" w:rsidRPr="00E80A75" w:rsidRDefault="00E31ACD" w:rsidP="00A62E22">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E31ACD" w:rsidRPr="00E80A75" w:rsidRDefault="00E31ACD" w:rsidP="00A62E22">
            <w:pPr>
              <w:rPr>
                <w:rFonts w:ascii="Microsoft Sans Serif" w:hAnsi="Microsoft Sans Serif" w:cs="Microsoft Sans Serif"/>
                <w:sz w:val="18"/>
                <w:szCs w:val="18"/>
              </w:rPr>
            </w:pPr>
          </w:p>
        </w:tc>
      </w:tr>
      <w:tr w:rsidR="006708BB" w:rsidTr="00A62E22">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r>
      <w:tr w:rsidR="006708BB" w:rsidTr="00A62E22">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r>
      <w:tr w:rsidR="006708BB" w:rsidTr="00A62E22">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r>
      <w:tr w:rsidR="006708BB" w:rsidTr="00A62E22">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r>
      <w:tr w:rsidR="006708BB" w:rsidTr="00A62E22">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r>
      <w:tr w:rsidR="006708BB" w:rsidTr="00A62E22">
        <w:trPr>
          <w:trHeight w:val="315"/>
        </w:trPr>
        <w:tc>
          <w:tcPr>
            <w:tcW w:w="1098" w:type="pct"/>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725"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010"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c>
          <w:tcPr>
            <w:tcW w:w="1167" w:type="pct"/>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708BB" w:rsidRPr="00E80A75" w:rsidRDefault="006708BB" w:rsidP="00A62E22">
            <w:pPr>
              <w:rPr>
                <w:rFonts w:ascii="Microsoft Sans Serif" w:hAnsi="Microsoft Sans Serif" w:cs="Microsoft Sans Serif"/>
                <w:sz w:val="18"/>
                <w:szCs w:val="18"/>
              </w:rPr>
            </w:pPr>
          </w:p>
        </w:tc>
      </w:tr>
    </w:tbl>
    <w:p w:rsidR="00E31ACD" w:rsidRPr="00E80A75" w:rsidRDefault="00E31ACD" w:rsidP="00E31ACD">
      <w:pPr>
        <w:rPr>
          <w:rFonts w:ascii="Microsoft Sans Serif" w:hAnsi="Microsoft Sans Serif" w:cs="Microsoft Sans Serif"/>
          <w:sz w:val="18"/>
          <w:szCs w:val="18"/>
        </w:rPr>
      </w:pPr>
    </w:p>
    <w:p w:rsidR="00DC3698" w:rsidRPr="0011472E" w:rsidRDefault="00E9090D" w:rsidP="00A5007C">
      <w:pPr>
        <w:pStyle w:val="Heading1"/>
        <w:ind w:right="720"/>
        <w:jc w:val="both"/>
        <w:rPr>
          <w:sz w:val="28"/>
          <w:szCs w:val="28"/>
        </w:rPr>
      </w:pPr>
      <w:bookmarkStart w:id="9" w:name="_Toc317854953"/>
      <w:bookmarkStart w:id="10" w:name="_Toc357152406"/>
      <w:r w:rsidRPr="0011472E">
        <w:rPr>
          <w:sz w:val="28"/>
          <w:szCs w:val="28"/>
        </w:rPr>
        <w:t>Solution Scope</w:t>
      </w:r>
      <w:bookmarkEnd w:id="9"/>
      <w:bookmarkEnd w:id="10"/>
    </w:p>
    <w:p w:rsidR="00DC3698" w:rsidRDefault="00DC3698" w:rsidP="00A5007C">
      <w:pPr>
        <w:ind w:right="864"/>
      </w:pPr>
    </w:p>
    <w:p w:rsidR="00F630FF" w:rsidRPr="00D423FC" w:rsidRDefault="00F630FF" w:rsidP="00E9090D">
      <w:pPr>
        <w:pStyle w:val="Heading2"/>
      </w:pPr>
      <w:bookmarkStart w:id="11" w:name="_Toc317854954"/>
      <w:bookmarkStart w:id="12" w:name="_Toc357152407"/>
      <w:r w:rsidRPr="00D423FC">
        <w:t>Project Summary:</w:t>
      </w:r>
      <w:bookmarkEnd w:id="11"/>
      <w:bookmarkEnd w:id="12"/>
    </w:p>
    <w:p w:rsidR="00F630FF" w:rsidRDefault="00F630FF" w:rsidP="00595E35">
      <w:pPr>
        <w:ind w:right="720"/>
      </w:pPr>
    </w:p>
    <w:p w:rsidR="00F630FF" w:rsidRPr="00D2707B" w:rsidRDefault="00F630FF" w:rsidP="00595E35">
      <w:pPr>
        <w:ind w:right="720"/>
        <w:rPr>
          <w:i/>
        </w:rPr>
      </w:pPr>
      <w:r w:rsidRPr="00D2707B">
        <w:rPr>
          <w:i/>
        </w:rPr>
        <w:t>Please use this space to provide a complete written summary of your project and any unusual</w:t>
      </w:r>
      <w:r w:rsidR="003809E6">
        <w:rPr>
          <w:i/>
        </w:rPr>
        <w:t xml:space="preserve"> </w:t>
      </w:r>
      <w:r w:rsidRPr="00D2707B">
        <w:rPr>
          <w:i/>
        </w:rPr>
        <w:t xml:space="preserve">elements it may contain. Include a full explanation of any approved design/features </w:t>
      </w:r>
      <w:r w:rsidR="00D2707B" w:rsidRPr="00D2707B">
        <w:rPr>
          <w:i/>
        </w:rPr>
        <w:t>Special Customer Arrangement’s</w:t>
      </w:r>
      <w:r w:rsidRPr="00D2707B">
        <w:rPr>
          <w:i/>
        </w:rPr>
        <w:t xml:space="preserve"> and related caveats that apply to this project:</w:t>
      </w:r>
    </w:p>
    <w:p w:rsidR="00F630FF" w:rsidRDefault="00F630FF" w:rsidP="00595E35">
      <w:pPr>
        <w:ind w:right="720"/>
      </w:pPr>
    </w:p>
    <w:p w:rsidR="00F630FF" w:rsidRDefault="00F630FF" w:rsidP="00F630FF"/>
    <w:p w:rsidR="00F630FF" w:rsidRDefault="00F630FF" w:rsidP="00F630FF">
      <w:pPr>
        <w:ind w:right="288"/>
      </w:pPr>
    </w:p>
    <w:p w:rsidR="00F630FF" w:rsidRPr="00F630FF" w:rsidRDefault="00F630FF" w:rsidP="00F630FF">
      <w:r>
        <w:br w:type="page"/>
      </w:r>
    </w:p>
    <w:p w:rsidR="00D63584" w:rsidRPr="005A0FDD" w:rsidRDefault="00D63584" w:rsidP="00E9090D">
      <w:pPr>
        <w:pStyle w:val="Heading2"/>
      </w:pPr>
      <w:bookmarkStart w:id="13" w:name="_Toc317854955"/>
      <w:bookmarkStart w:id="14" w:name="_Toc357152408"/>
      <w:r w:rsidRPr="005A0FDD">
        <w:lastRenderedPageBreak/>
        <w:t>Topology</w:t>
      </w:r>
      <w:bookmarkEnd w:id="8"/>
      <w:r w:rsidR="005A0FDD" w:rsidRPr="005A0FDD">
        <w:t>:</w:t>
      </w:r>
      <w:bookmarkEnd w:id="13"/>
      <w:bookmarkEnd w:id="14"/>
    </w:p>
    <w:p w:rsidR="00D2707B" w:rsidRDefault="00D2707B" w:rsidP="00973DBE"/>
    <w:p w:rsidR="00D2707B" w:rsidRPr="00E9090D" w:rsidRDefault="0091428C" w:rsidP="00E9090D">
      <w:pPr>
        <w:rPr>
          <w:i/>
        </w:rPr>
      </w:pPr>
      <w:r>
        <w:rPr>
          <w:i/>
        </w:rPr>
        <w:t>Insert</w:t>
      </w:r>
      <w:r w:rsidR="00D2707B" w:rsidRPr="00E9090D">
        <w:rPr>
          <w:i/>
        </w:rPr>
        <w:t xml:space="preserve"> your specific topology in a .jpg/.gif format</w:t>
      </w:r>
    </w:p>
    <w:p w:rsidR="00F630FF" w:rsidRDefault="00F630FF" w:rsidP="004A63E9"/>
    <w:p w:rsidR="005F7563" w:rsidRDefault="005F7563" w:rsidP="004A63E9">
      <w:pPr>
        <w:rPr>
          <w:noProof/>
        </w:rPr>
      </w:pPr>
    </w:p>
    <w:p w:rsidR="005F7563" w:rsidRDefault="005F7563"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937DA4" w:rsidRDefault="00937DA4" w:rsidP="004A63E9"/>
    <w:p w:rsidR="005F7563" w:rsidRDefault="005F7563" w:rsidP="004A63E9"/>
    <w:p w:rsidR="005F7563" w:rsidRDefault="005F7563" w:rsidP="004A63E9"/>
    <w:p w:rsidR="00A06627" w:rsidRDefault="00A06627" w:rsidP="004A63E9"/>
    <w:p w:rsidR="00E9090D" w:rsidRDefault="00E9090D" w:rsidP="004A63E9"/>
    <w:p w:rsidR="008C28B6" w:rsidRDefault="008C28B6">
      <w:pPr>
        <w:rPr>
          <w:b/>
          <w:bCs/>
          <w:sz w:val="28"/>
          <w:szCs w:val="28"/>
        </w:rPr>
      </w:pPr>
      <w:bookmarkStart w:id="15" w:name="_Toc534524544"/>
      <w:bookmarkStart w:id="16" w:name="_Toc317854956"/>
      <w:bookmarkStart w:id="17" w:name="_Toc357152409"/>
      <w:r>
        <w:rPr>
          <w:sz w:val="28"/>
          <w:szCs w:val="28"/>
        </w:rPr>
        <w:br w:type="page"/>
      </w:r>
    </w:p>
    <w:p w:rsidR="00A8466D" w:rsidRPr="003809E6" w:rsidRDefault="00B46D61" w:rsidP="003809E6">
      <w:pPr>
        <w:pStyle w:val="Heading1"/>
        <w:ind w:right="720"/>
        <w:jc w:val="left"/>
        <w:rPr>
          <w:sz w:val="28"/>
          <w:szCs w:val="28"/>
        </w:rPr>
      </w:pPr>
      <w:r w:rsidRPr="003809E6">
        <w:rPr>
          <w:sz w:val="28"/>
          <w:szCs w:val="28"/>
        </w:rPr>
        <w:lastRenderedPageBreak/>
        <w:t>Bill of Materials</w:t>
      </w:r>
      <w:bookmarkEnd w:id="16"/>
      <w:bookmarkEnd w:id="17"/>
      <w:r w:rsidR="00DC1A9B" w:rsidRPr="003809E6">
        <w:rPr>
          <w:sz w:val="28"/>
          <w:szCs w:val="28"/>
        </w:rPr>
        <w:t xml:space="preserve"> </w:t>
      </w:r>
    </w:p>
    <w:p w:rsidR="00291276" w:rsidRDefault="00291276" w:rsidP="00A8466D"/>
    <w:p w:rsidR="005F7563" w:rsidRDefault="005F7563" w:rsidP="00232A73"/>
    <w:p w:rsidR="002503B1" w:rsidRDefault="002503B1" w:rsidP="00F630FF">
      <w:pPr>
        <w:ind w:right="648"/>
      </w:pPr>
    </w:p>
    <w:p w:rsidR="002503B1" w:rsidRDefault="002503B1" w:rsidP="00F630FF">
      <w:pPr>
        <w:ind w:right="648"/>
      </w:pPr>
    </w:p>
    <w:p w:rsidR="002503B1" w:rsidRDefault="002503B1" w:rsidP="00F630FF">
      <w:pPr>
        <w:ind w:right="648"/>
      </w:pPr>
    </w:p>
    <w:p w:rsidR="002503B1" w:rsidRDefault="002503B1" w:rsidP="00F630FF">
      <w:pPr>
        <w:ind w:right="648"/>
      </w:pPr>
    </w:p>
    <w:p w:rsidR="00B46D61" w:rsidRDefault="00B46D61" w:rsidP="00F630FF">
      <w:pPr>
        <w:ind w:right="648"/>
      </w:pPr>
    </w:p>
    <w:p w:rsidR="00B46D61" w:rsidRDefault="00B46D61" w:rsidP="00F630FF">
      <w:pPr>
        <w:ind w:right="648"/>
      </w:pPr>
    </w:p>
    <w:p w:rsidR="00B46D61" w:rsidRDefault="00B46D61" w:rsidP="00F630FF">
      <w:pPr>
        <w:ind w:right="648"/>
      </w:pPr>
    </w:p>
    <w:p w:rsidR="00B46D61" w:rsidRDefault="00B46D61" w:rsidP="00F630FF">
      <w:pPr>
        <w:ind w:right="648"/>
      </w:pPr>
    </w:p>
    <w:p w:rsidR="00B46D61" w:rsidRDefault="00B46D61"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0B6E36" w:rsidRDefault="000B6E36" w:rsidP="00F630FF">
      <w:pPr>
        <w:ind w:right="648"/>
      </w:pPr>
    </w:p>
    <w:p w:rsidR="00B46D61" w:rsidRDefault="00B46D61" w:rsidP="00F630FF">
      <w:pPr>
        <w:ind w:right="648"/>
      </w:pPr>
    </w:p>
    <w:p w:rsidR="00B46D61" w:rsidRDefault="00B46D61" w:rsidP="00F630FF">
      <w:pPr>
        <w:ind w:right="648"/>
      </w:pPr>
    </w:p>
    <w:p w:rsidR="00B46D61" w:rsidRDefault="00B46D61" w:rsidP="00F630FF">
      <w:pPr>
        <w:ind w:right="648"/>
      </w:pPr>
    </w:p>
    <w:p w:rsidR="00CE7A60" w:rsidRDefault="00CE7A60" w:rsidP="00595E35">
      <w:pPr>
        <w:pStyle w:val="ListParagraph"/>
        <w:ind w:right="720"/>
        <w:rPr>
          <w:color w:val="FF0000"/>
        </w:rPr>
      </w:pPr>
    </w:p>
    <w:p w:rsidR="00DF718C" w:rsidRPr="0011472E" w:rsidRDefault="003374C7" w:rsidP="009A7820">
      <w:pPr>
        <w:pStyle w:val="Heading1"/>
        <w:ind w:right="720"/>
        <w:jc w:val="left"/>
        <w:rPr>
          <w:sz w:val="28"/>
          <w:szCs w:val="28"/>
        </w:rPr>
      </w:pPr>
      <w:bookmarkStart w:id="18" w:name="_Toc317854968"/>
      <w:bookmarkStart w:id="19" w:name="_Toc357152414"/>
      <w:r w:rsidRPr="0011472E">
        <w:rPr>
          <w:sz w:val="28"/>
          <w:szCs w:val="28"/>
        </w:rPr>
        <w:lastRenderedPageBreak/>
        <w:t>Telephones</w:t>
      </w:r>
      <w:bookmarkEnd w:id="18"/>
      <w:bookmarkEnd w:id="19"/>
    </w:p>
    <w:p w:rsidR="008B0743" w:rsidRDefault="008B0743" w:rsidP="009A7820">
      <w:pPr>
        <w:ind w:right="720"/>
        <w:rPr>
          <w:b/>
          <w:u w:val="single"/>
        </w:rPr>
      </w:pPr>
    </w:p>
    <w:p w:rsidR="00597B4C" w:rsidRDefault="00597B4C" w:rsidP="00973DBE">
      <w:pPr>
        <w:rPr>
          <w:b/>
        </w:rPr>
      </w:pPr>
    </w:p>
    <w:p w:rsidR="00A40BCE" w:rsidRDefault="00A40BCE" w:rsidP="00973DBE">
      <w:pPr>
        <w:rPr>
          <w:b/>
        </w:rPr>
      </w:pPr>
    </w:p>
    <w:p w:rsidR="00F177F1" w:rsidRDefault="00F177F1" w:rsidP="00524FFD">
      <w:pPr>
        <w:rPr>
          <w:b/>
        </w:rPr>
      </w:pPr>
    </w:p>
    <w:p w:rsidR="005C7484" w:rsidRDefault="00C65C60" w:rsidP="009A7820">
      <w:pPr>
        <w:pStyle w:val="Heading1"/>
        <w:ind w:right="720"/>
        <w:jc w:val="left"/>
        <w:rPr>
          <w:i/>
          <w:sz w:val="20"/>
          <w:szCs w:val="20"/>
        </w:rPr>
      </w:pPr>
      <w:bookmarkStart w:id="20" w:name="_Toc317854975"/>
      <w:bookmarkStart w:id="21" w:name="_Toc357152421"/>
      <w:r w:rsidRPr="00765609">
        <w:rPr>
          <w:sz w:val="28"/>
          <w:szCs w:val="28"/>
        </w:rPr>
        <w:t>Premise</w:t>
      </w:r>
      <w:r w:rsidR="00CF527B">
        <w:rPr>
          <w:sz w:val="28"/>
          <w:szCs w:val="28"/>
        </w:rPr>
        <w:t>s</w:t>
      </w:r>
      <w:r w:rsidRPr="00765609">
        <w:rPr>
          <w:sz w:val="28"/>
          <w:szCs w:val="28"/>
        </w:rPr>
        <w:t xml:space="preserve"> Based </w:t>
      </w:r>
      <w:r w:rsidR="00D32A7E" w:rsidRPr="00765609">
        <w:rPr>
          <w:sz w:val="28"/>
          <w:szCs w:val="28"/>
        </w:rPr>
        <w:t>Servers</w:t>
      </w:r>
      <w:bookmarkEnd w:id="20"/>
      <w:bookmarkEnd w:id="21"/>
    </w:p>
    <w:p w:rsidR="00D32A7E" w:rsidRPr="0094179E" w:rsidRDefault="00D32A7E" w:rsidP="00D32A7E">
      <w:pPr>
        <w:rPr>
          <w:b/>
          <w:sz w:val="20"/>
          <w:szCs w:val="20"/>
        </w:rPr>
      </w:pPr>
    </w:p>
    <w:tbl>
      <w:tblPr>
        <w:tblpPr w:leftFromText="180" w:rightFromText="180" w:vertAnchor="text" w:horzAnchor="margin" w:tblpXSpec="center" w:tblpY="61"/>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800"/>
        <w:gridCol w:w="1800"/>
        <w:gridCol w:w="1890"/>
        <w:gridCol w:w="1260"/>
      </w:tblGrid>
      <w:tr w:rsidR="00D32A7E" w:rsidRPr="00C2172E" w:rsidTr="009A7820">
        <w:tc>
          <w:tcPr>
            <w:tcW w:w="2448" w:type="dxa"/>
            <w:shd w:val="clear" w:color="auto" w:fill="737373"/>
          </w:tcPr>
          <w:p w:rsidR="00D32A7E" w:rsidRPr="00C2172E" w:rsidRDefault="00D32A7E" w:rsidP="00BF1CD0">
            <w:pPr>
              <w:pStyle w:val="Heading6"/>
              <w:rPr>
                <w:rFonts w:ascii="Times New Roman" w:hAnsi="Times New Roman" w:cs="Times New Roman"/>
                <w:color w:val="FFFFFF"/>
              </w:rPr>
            </w:pPr>
            <w:r w:rsidRPr="00C2172E">
              <w:rPr>
                <w:rFonts w:ascii="Times New Roman" w:hAnsi="Times New Roman" w:cs="Times New Roman"/>
                <w:color w:val="FFFFFF"/>
              </w:rPr>
              <w:t xml:space="preserve">Location </w:t>
            </w:r>
          </w:p>
          <w:p w:rsidR="00D32A7E" w:rsidRPr="00C2172E" w:rsidRDefault="00D32A7E" w:rsidP="00BF1CD0">
            <w:pPr>
              <w:jc w:val="center"/>
              <w:rPr>
                <w:b/>
                <w:bCs/>
                <w:i/>
                <w:color w:val="FFFFFF"/>
                <w:sz w:val="20"/>
              </w:rPr>
            </w:pPr>
            <w:r w:rsidRPr="00C2172E">
              <w:rPr>
                <w:i/>
                <w:color w:val="FFFFFF"/>
                <w:sz w:val="16"/>
              </w:rPr>
              <w:t>(Site, Building, Floor, Closet)</w:t>
            </w:r>
          </w:p>
        </w:tc>
        <w:tc>
          <w:tcPr>
            <w:tcW w:w="1800" w:type="dxa"/>
            <w:shd w:val="clear" w:color="auto" w:fill="737373"/>
          </w:tcPr>
          <w:p w:rsidR="00D32A7E" w:rsidRPr="00C2172E" w:rsidRDefault="00D32A7E" w:rsidP="00BF1CD0">
            <w:pPr>
              <w:jc w:val="center"/>
              <w:rPr>
                <w:b/>
                <w:bCs/>
                <w:color w:val="FFFFFF"/>
                <w:sz w:val="20"/>
              </w:rPr>
            </w:pPr>
            <w:r w:rsidRPr="00C2172E">
              <w:rPr>
                <w:b/>
                <w:bCs/>
                <w:color w:val="FFFFFF"/>
                <w:sz w:val="20"/>
              </w:rPr>
              <w:t>Type</w:t>
            </w:r>
            <w:r>
              <w:rPr>
                <w:b/>
                <w:bCs/>
                <w:color w:val="FFFFFF"/>
                <w:sz w:val="20"/>
              </w:rPr>
              <w:t xml:space="preserve"> / Model</w:t>
            </w:r>
          </w:p>
          <w:p w:rsidR="00D32A7E" w:rsidRPr="00C2172E" w:rsidRDefault="00CA76DF" w:rsidP="00BF1CD0">
            <w:pPr>
              <w:pStyle w:val="Heading5"/>
              <w:rPr>
                <w:rFonts w:ascii="Times New Roman" w:hAnsi="Times New Roman" w:cs="Times New Roman"/>
                <w:i/>
                <w:sz w:val="16"/>
                <w:szCs w:val="16"/>
              </w:rPr>
            </w:pPr>
            <w:proofErr w:type="gramStart"/>
            <w:r>
              <w:rPr>
                <w:rFonts w:ascii="Times New Roman" w:hAnsi="Times New Roman" w:cs="Times New Roman"/>
                <w:i/>
                <w:sz w:val="16"/>
                <w:szCs w:val="16"/>
              </w:rPr>
              <w:t>(</w:t>
            </w:r>
            <w:r w:rsidR="00D32A7E" w:rsidRPr="00C2172E">
              <w:rPr>
                <w:rFonts w:ascii="Times New Roman" w:hAnsi="Times New Roman" w:cs="Times New Roman"/>
                <w:i/>
                <w:sz w:val="16"/>
                <w:szCs w:val="16"/>
              </w:rPr>
              <w:t xml:space="preserve"> </w:t>
            </w:r>
            <w:r w:rsidR="00D32A7E">
              <w:rPr>
                <w:rFonts w:ascii="Times New Roman" w:hAnsi="Times New Roman" w:cs="Times New Roman"/>
                <w:i/>
                <w:sz w:val="16"/>
                <w:szCs w:val="16"/>
              </w:rPr>
              <w:t>C</w:t>
            </w:r>
            <w:proofErr w:type="gramEnd"/>
            <w:r w:rsidR="00D32A7E">
              <w:rPr>
                <w:rFonts w:ascii="Times New Roman" w:hAnsi="Times New Roman" w:cs="Times New Roman"/>
                <w:i/>
                <w:sz w:val="16"/>
                <w:szCs w:val="16"/>
              </w:rPr>
              <w:t xml:space="preserve">-Series/ OEM </w:t>
            </w:r>
            <w:proofErr w:type="spellStart"/>
            <w:r w:rsidR="00D32A7E">
              <w:rPr>
                <w:rFonts w:ascii="Times New Roman" w:hAnsi="Times New Roman" w:cs="Times New Roman"/>
                <w:i/>
                <w:sz w:val="16"/>
                <w:szCs w:val="16"/>
              </w:rPr>
              <w:t>etc</w:t>
            </w:r>
            <w:proofErr w:type="spellEnd"/>
            <w:r w:rsidR="00D32A7E" w:rsidRPr="00C2172E">
              <w:rPr>
                <w:rFonts w:ascii="Times New Roman" w:hAnsi="Times New Roman" w:cs="Times New Roman"/>
                <w:i/>
                <w:sz w:val="16"/>
                <w:szCs w:val="16"/>
              </w:rPr>
              <w:t>)</w:t>
            </w:r>
          </w:p>
        </w:tc>
        <w:tc>
          <w:tcPr>
            <w:tcW w:w="1800" w:type="dxa"/>
            <w:shd w:val="clear" w:color="auto" w:fill="737373"/>
          </w:tcPr>
          <w:p w:rsidR="00D32A7E" w:rsidRPr="00C02B0F" w:rsidRDefault="00D32A7E" w:rsidP="00BF1CD0">
            <w:pPr>
              <w:jc w:val="center"/>
              <w:rPr>
                <w:b/>
                <w:bCs/>
                <w:color w:val="FFFFFF"/>
                <w:sz w:val="20"/>
              </w:rPr>
            </w:pPr>
            <w:r w:rsidRPr="00C02B0F">
              <w:rPr>
                <w:b/>
                <w:bCs/>
                <w:color w:val="FFFFFF"/>
                <w:sz w:val="20"/>
              </w:rPr>
              <w:t>Application</w:t>
            </w:r>
          </w:p>
          <w:p w:rsidR="00D32A7E" w:rsidRPr="00C02B0F" w:rsidRDefault="00D32A7E" w:rsidP="0011124D">
            <w:pPr>
              <w:jc w:val="center"/>
              <w:rPr>
                <w:bCs/>
                <w:i/>
                <w:color w:val="FFFFFF"/>
                <w:sz w:val="18"/>
                <w:szCs w:val="18"/>
              </w:rPr>
            </w:pPr>
            <w:r>
              <w:rPr>
                <w:bCs/>
                <w:i/>
                <w:color w:val="FFFFFF"/>
                <w:sz w:val="18"/>
                <w:szCs w:val="18"/>
              </w:rPr>
              <w:t>(</w:t>
            </w:r>
            <w:r w:rsidR="0011124D">
              <w:rPr>
                <w:bCs/>
                <w:i/>
                <w:color w:val="FFFFFF"/>
                <w:sz w:val="18"/>
                <w:szCs w:val="18"/>
              </w:rPr>
              <w:t xml:space="preserve">Prognosis, </w:t>
            </w:r>
            <w:r w:rsidR="00093905">
              <w:rPr>
                <w:bCs/>
                <w:i/>
                <w:color w:val="FFFFFF"/>
                <w:sz w:val="18"/>
                <w:szCs w:val="18"/>
              </w:rPr>
              <w:t>CUCM Pub/</w:t>
            </w:r>
            <w:r>
              <w:rPr>
                <w:bCs/>
                <w:i/>
                <w:color w:val="FFFFFF"/>
                <w:sz w:val="18"/>
                <w:szCs w:val="18"/>
              </w:rPr>
              <w:t>Subs</w:t>
            </w:r>
            <w:r w:rsidR="005D2C8F">
              <w:rPr>
                <w:bCs/>
                <w:i/>
                <w:color w:val="FFFFFF"/>
                <w:sz w:val="18"/>
                <w:szCs w:val="18"/>
              </w:rPr>
              <w:t xml:space="preserve">, Unity </w:t>
            </w:r>
            <w:proofErr w:type="spellStart"/>
            <w:r w:rsidR="005D2C8F">
              <w:rPr>
                <w:bCs/>
                <w:i/>
                <w:color w:val="FFFFFF"/>
                <w:sz w:val="18"/>
                <w:szCs w:val="18"/>
              </w:rPr>
              <w:t>Cnx</w:t>
            </w:r>
            <w:proofErr w:type="gramStart"/>
            <w:r w:rsidR="00093905">
              <w:rPr>
                <w:bCs/>
                <w:i/>
                <w:color w:val="FFFFFF"/>
                <w:sz w:val="18"/>
                <w:szCs w:val="18"/>
              </w:rPr>
              <w:t>,</w:t>
            </w:r>
            <w:r w:rsidR="005D2C8F">
              <w:rPr>
                <w:bCs/>
                <w:i/>
                <w:color w:val="FFFFFF"/>
                <w:sz w:val="18"/>
                <w:szCs w:val="18"/>
              </w:rPr>
              <w:t>CUPS</w:t>
            </w:r>
            <w:proofErr w:type="spellEnd"/>
            <w:proofErr w:type="gramEnd"/>
            <w:r>
              <w:rPr>
                <w:bCs/>
                <w:i/>
                <w:color w:val="FFFFFF"/>
                <w:sz w:val="18"/>
                <w:szCs w:val="18"/>
              </w:rPr>
              <w:t xml:space="preserve">, UCCX, </w:t>
            </w:r>
            <w:proofErr w:type="spellStart"/>
            <w:r>
              <w:rPr>
                <w:bCs/>
                <w:i/>
                <w:color w:val="FFFFFF"/>
                <w:sz w:val="18"/>
                <w:szCs w:val="18"/>
              </w:rPr>
              <w:t>Attn</w:t>
            </w:r>
            <w:proofErr w:type="spellEnd"/>
            <w:r>
              <w:rPr>
                <w:bCs/>
                <w:i/>
                <w:color w:val="FFFFFF"/>
                <w:sz w:val="18"/>
                <w:szCs w:val="18"/>
              </w:rPr>
              <w:t xml:space="preserve"> Console, etc.</w:t>
            </w:r>
            <w:r w:rsidRPr="00C02B0F">
              <w:rPr>
                <w:bCs/>
                <w:i/>
                <w:color w:val="FFFFFF"/>
                <w:sz w:val="18"/>
                <w:szCs w:val="18"/>
              </w:rPr>
              <w:t>)</w:t>
            </w:r>
          </w:p>
        </w:tc>
        <w:tc>
          <w:tcPr>
            <w:tcW w:w="1890" w:type="dxa"/>
            <w:shd w:val="clear" w:color="auto" w:fill="737373"/>
          </w:tcPr>
          <w:p w:rsidR="00D32A7E" w:rsidRDefault="00D32A7E" w:rsidP="00BF1CD0">
            <w:pPr>
              <w:jc w:val="center"/>
              <w:rPr>
                <w:b/>
                <w:bCs/>
                <w:color w:val="FFFFFF"/>
                <w:sz w:val="20"/>
              </w:rPr>
            </w:pPr>
            <w:r>
              <w:rPr>
                <w:b/>
                <w:bCs/>
                <w:color w:val="FFFFFF"/>
                <w:sz w:val="20"/>
              </w:rPr>
              <w:t>Server Provided by</w:t>
            </w:r>
          </w:p>
          <w:p w:rsidR="00D32A7E" w:rsidRPr="0091766C" w:rsidRDefault="00D32A7E" w:rsidP="00BF1CD0">
            <w:pPr>
              <w:jc w:val="center"/>
              <w:rPr>
                <w:bCs/>
                <w:i/>
                <w:color w:val="FFFFFF"/>
                <w:sz w:val="18"/>
                <w:szCs w:val="18"/>
              </w:rPr>
            </w:pPr>
            <w:r w:rsidRPr="0091766C">
              <w:rPr>
                <w:b/>
                <w:bCs/>
                <w:color w:val="FFFFFF"/>
                <w:sz w:val="18"/>
                <w:szCs w:val="18"/>
              </w:rPr>
              <w:t>(</w:t>
            </w:r>
            <w:r>
              <w:rPr>
                <w:bCs/>
                <w:color w:val="FFFFFF"/>
                <w:sz w:val="18"/>
                <w:szCs w:val="18"/>
              </w:rPr>
              <w:t>S</w:t>
            </w:r>
            <w:r w:rsidRPr="0091766C">
              <w:rPr>
                <w:bCs/>
                <w:i/>
                <w:color w:val="FFFFFF"/>
                <w:sz w:val="18"/>
                <w:szCs w:val="18"/>
              </w:rPr>
              <w:t xml:space="preserve">print / </w:t>
            </w:r>
            <w:r>
              <w:rPr>
                <w:bCs/>
                <w:i/>
                <w:color w:val="FFFFFF"/>
                <w:sz w:val="18"/>
                <w:szCs w:val="18"/>
              </w:rPr>
              <w:t>C</w:t>
            </w:r>
            <w:r w:rsidRPr="0091766C">
              <w:rPr>
                <w:bCs/>
                <w:i/>
                <w:color w:val="FFFFFF"/>
                <w:sz w:val="18"/>
                <w:szCs w:val="18"/>
              </w:rPr>
              <w:t>ustomer)</w:t>
            </w:r>
          </w:p>
        </w:tc>
        <w:tc>
          <w:tcPr>
            <w:tcW w:w="1260" w:type="dxa"/>
            <w:shd w:val="clear" w:color="auto" w:fill="737373"/>
          </w:tcPr>
          <w:p w:rsidR="00D32A7E" w:rsidRPr="00C2172E" w:rsidRDefault="00D32A7E" w:rsidP="00BF1CD0">
            <w:pPr>
              <w:jc w:val="center"/>
              <w:rPr>
                <w:b/>
                <w:bCs/>
                <w:i/>
                <w:color w:val="FFFFFF"/>
                <w:sz w:val="16"/>
                <w:szCs w:val="16"/>
              </w:rPr>
            </w:pPr>
            <w:r>
              <w:rPr>
                <w:b/>
                <w:bCs/>
                <w:color w:val="FFFFFF"/>
                <w:sz w:val="20"/>
              </w:rPr>
              <w:t>Notes</w:t>
            </w:r>
          </w:p>
        </w:tc>
      </w:tr>
      <w:tr w:rsidR="00D32A7E" w:rsidRPr="00C2172E" w:rsidTr="009A7820">
        <w:tc>
          <w:tcPr>
            <w:tcW w:w="2448" w:type="dxa"/>
          </w:tcPr>
          <w:p w:rsidR="00D32A7E" w:rsidRPr="00C2172E" w:rsidRDefault="00D32A7E" w:rsidP="00BF1CD0">
            <w:pPr>
              <w:rPr>
                <w:sz w:val="20"/>
              </w:rPr>
            </w:pPr>
          </w:p>
        </w:tc>
        <w:tc>
          <w:tcPr>
            <w:tcW w:w="1800" w:type="dxa"/>
          </w:tcPr>
          <w:p w:rsidR="00D32A7E" w:rsidRPr="00C2172E" w:rsidRDefault="00D32A7E" w:rsidP="00BF1CD0">
            <w:pPr>
              <w:jc w:val="center"/>
            </w:pPr>
          </w:p>
        </w:tc>
        <w:tc>
          <w:tcPr>
            <w:tcW w:w="1800" w:type="dxa"/>
          </w:tcPr>
          <w:p w:rsidR="00D32A7E" w:rsidRPr="00C2172E" w:rsidRDefault="00D32A7E" w:rsidP="00BF1CD0">
            <w:pPr>
              <w:jc w:val="center"/>
            </w:pPr>
          </w:p>
        </w:tc>
        <w:tc>
          <w:tcPr>
            <w:tcW w:w="1890" w:type="dxa"/>
          </w:tcPr>
          <w:p w:rsidR="00D32A7E" w:rsidRPr="0091766C" w:rsidRDefault="00D32A7E" w:rsidP="00BF1CD0">
            <w:pPr>
              <w:rPr>
                <w:sz w:val="18"/>
                <w:szCs w:val="18"/>
              </w:rPr>
            </w:pPr>
          </w:p>
        </w:tc>
        <w:tc>
          <w:tcPr>
            <w:tcW w:w="1260" w:type="dxa"/>
          </w:tcPr>
          <w:p w:rsidR="00D32A7E" w:rsidRPr="00C2172E" w:rsidRDefault="00D32A7E" w:rsidP="00BF1CD0">
            <w:pPr>
              <w:jc w:val="center"/>
            </w:pPr>
          </w:p>
        </w:tc>
      </w:tr>
      <w:tr w:rsidR="00D32A7E" w:rsidRPr="00C2172E" w:rsidTr="009A7820">
        <w:tc>
          <w:tcPr>
            <w:tcW w:w="2448" w:type="dxa"/>
          </w:tcPr>
          <w:p w:rsidR="00D32A7E" w:rsidRPr="00C2172E" w:rsidRDefault="00D32A7E" w:rsidP="00BF1CD0"/>
        </w:tc>
        <w:tc>
          <w:tcPr>
            <w:tcW w:w="1800" w:type="dxa"/>
          </w:tcPr>
          <w:p w:rsidR="00D32A7E" w:rsidRPr="00C2172E" w:rsidRDefault="00D32A7E" w:rsidP="00BF1CD0">
            <w:pPr>
              <w:jc w:val="center"/>
            </w:pPr>
          </w:p>
        </w:tc>
        <w:tc>
          <w:tcPr>
            <w:tcW w:w="1800" w:type="dxa"/>
          </w:tcPr>
          <w:p w:rsidR="00D32A7E" w:rsidRPr="00C2172E" w:rsidRDefault="00D32A7E" w:rsidP="00BF1CD0">
            <w:pPr>
              <w:jc w:val="center"/>
            </w:pPr>
          </w:p>
        </w:tc>
        <w:tc>
          <w:tcPr>
            <w:tcW w:w="1890" w:type="dxa"/>
          </w:tcPr>
          <w:p w:rsidR="00D32A7E" w:rsidRPr="00C2172E" w:rsidRDefault="00D32A7E" w:rsidP="00BF1CD0">
            <w:pPr>
              <w:rPr>
                <w:sz w:val="20"/>
              </w:rPr>
            </w:pPr>
          </w:p>
        </w:tc>
        <w:tc>
          <w:tcPr>
            <w:tcW w:w="1260" w:type="dxa"/>
          </w:tcPr>
          <w:p w:rsidR="00D32A7E" w:rsidRPr="00C2172E" w:rsidRDefault="00D32A7E" w:rsidP="00BF1CD0">
            <w:pPr>
              <w:jc w:val="center"/>
            </w:pPr>
          </w:p>
        </w:tc>
      </w:tr>
      <w:tr w:rsidR="00D32A7E" w:rsidRPr="00C2172E" w:rsidTr="009A7820">
        <w:tc>
          <w:tcPr>
            <w:tcW w:w="2448" w:type="dxa"/>
          </w:tcPr>
          <w:p w:rsidR="00D32A7E" w:rsidRPr="00C2172E" w:rsidRDefault="00D32A7E" w:rsidP="00BF1CD0"/>
        </w:tc>
        <w:tc>
          <w:tcPr>
            <w:tcW w:w="1800" w:type="dxa"/>
          </w:tcPr>
          <w:p w:rsidR="00D32A7E" w:rsidRPr="00C2172E" w:rsidRDefault="00D32A7E" w:rsidP="00BF1CD0">
            <w:pPr>
              <w:jc w:val="center"/>
            </w:pPr>
          </w:p>
        </w:tc>
        <w:tc>
          <w:tcPr>
            <w:tcW w:w="1800" w:type="dxa"/>
          </w:tcPr>
          <w:p w:rsidR="00D32A7E" w:rsidRPr="00C2172E" w:rsidRDefault="00D32A7E" w:rsidP="00BF1CD0">
            <w:pPr>
              <w:jc w:val="center"/>
            </w:pPr>
          </w:p>
        </w:tc>
        <w:tc>
          <w:tcPr>
            <w:tcW w:w="1890" w:type="dxa"/>
          </w:tcPr>
          <w:p w:rsidR="00D32A7E" w:rsidRPr="00C2172E" w:rsidRDefault="00D32A7E" w:rsidP="00BF1CD0">
            <w:pPr>
              <w:rPr>
                <w:sz w:val="20"/>
              </w:rPr>
            </w:pPr>
          </w:p>
        </w:tc>
        <w:tc>
          <w:tcPr>
            <w:tcW w:w="1260" w:type="dxa"/>
          </w:tcPr>
          <w:p w:rsidR="00D32A7E" w:rsidRPr="00C2172E" w:rsidRDefault="00D32A7E" w:rsidP="00BF1CD0">
            <w:pPr>
              <w:jc w:val="center"/>
            </w:pPr>
          </w:p>
        </w:tc>
      </w:tr>
      <w:tr w:rsidR="00D32A7E" w:rsidRPr="00C2172E" w:rsidTr="009A7820">
        <w:tc>
          <w:tcPr>
            <w:tcW w:w="2448" w:type="dxa"/>
          </w:tcPr>
          <w:p w:rsidR="00D32A7E" w:rsidRPr="00C2172E" w:rsidRDefault="00D32A7E" w:rsidP="00BF1CD0"/>
        </w:tc>
        <w:tc>
          <w:tcPr>
            <w:tcW w:w="1800" w:type="dxa"/>
          </w:tcPr>
          <w:p w:rsidR="00D32A7E" w:rsidRPr="00C2172E" w:rsidRDefault="00D32A7E" w:rsidP="00BF1CD0">
            <w:pPr>
              <w:jc w:val="center"/>
            </w:pPr>
          </w:p>
        </w:tc>
        <w:tc>
          <w:tcPr>
            <w:tcW w:w="1800" w:type="dxa"/>
          </w:tcPr>
          <w:p w:rsidR="00D32A7E" w:rsidRPr="00C2172E" w:rsidRDefault="00D32A7E" w:rsidP="00BF1CD0">
            <w:pPr>
              <w:jc w:val="center"/>
            </w:pPr>
          </w:p>
        </w:tc>
        <w:tc>
          <w:tcPr>
            <w:tcW w:w="1890" w:type="dxa"/>
          </w:tcPr>
          <w:p w:rsidR="00D32A7E" w:rsidRPr="00C2172E" w:rsidRDefault="00D32A7E" w:rsidP="00BF1CD0">
            <w:pPr>
              <w:rPr>
                <w:sz w:val="20"/>
              </w:rPr>
            </w:pPr>
          </w:p>
        </w:tc>
        <w:tc>
          <w:tcPr>
            <w:tcW w:w="1260" w:type="dxa"/>
          </w:tcPr>
          <w:p w:rsidR="00D32A7E" w:rsidRPr="00C2172E" w:rsidRDefault="00D32A7E" w:rsidP="00BF1CD0">
            <w:pPr>
              <w:jc w:val="center"/>
            </w:pPr>
          </w:p>
        </w:tc>
      </w:tr>
    </w:tbl>
    <w:p w:rsidR="00D32A7E" w:rsidRDefault="00D32A7E" w:rsidP="00D32A7E">
      <w:pPr>
        <w:rPr>
          <w:b/>
        </w:rPr>
      </w:pPr>
    </w:p>
    <w:p w:rsidR="00D32A7E" w:rsidRDefault="00D32A7E" w:rsidP="00D32A7E">
      <w:pPr>
        <w:rPr>
          <w:b/>
        </w:rPr>
      </w:pPr>
    </w:p>
    <w:p w:rsidR="00D32A7E" w:rsidRDefault="00D32A7E" w:rsidP="00D32A7E">
      <w:pPr>
        <w:rPr>
          <w:b/>
        </w:rPr>
      </w:pPr>
    </w:p>
    <w:p w:rsidR="00D32A7E" w:rsidRDefault="00D32A7E" w:rsidP="00D32A7E">
      <w:pPr>
        <w:rPr>
          <w:b/>
        </w:rPr>
      </w:pPr>
    </w:p>
    <w:p w:rsidR="00D32A7E" w:rsidRDefault="00D32A7E" w:rsidP="00D32A7E">
      <w:pPr>
        <w:rPr>
          <w:b/>
        </w:rPr>
      </w:pPr>
    </w:p>
    <w:p w:rsidR="00D32A7E" w:rsidRDefault="00D32A7E" w:rsidP="00D32A7E">
      <w:pPr>
        <w:jc w:val="center"/>
        <w:rPr>
          <w:b/>
          <w:i/>
          <w:color w:val="FF0000"/>
          <w:sz w:val="18"/>
          <w:szCs w:val="18"/>
          <w:u w:val="single"/>
        </w:rPr>
      </w:pPr>
    </w:p>
    <w:p w:rsidR="00D32A7E" w:rsidRDefault="00D32A7E" w:rsidP="00D32A7E">
      <w:pPr>
        <w:jc w:val="center"/>
        <w:rPr>
          <w:b/>
          <w:i/>
          <w:color w:val="FF0000"/>
          <w:sz w:val="18"/>
          <w:szCs w:val="18"/>
          <w:u w:val="single"/>
        </w:rPr>
      </w:pPr>
    </w:p>
    <w:p w:rsidR="00D32A7E" w:rsidRDefault="00D32A7E" w:rsidP="00D32A7E">
      <w:pPr>
        <w:jc w:val="center"/>
        <w:rPr>
          <w:b/>
          <w:i/>
          <w:color w:val="FF0000"/>
          <w:sz w:val="18"/>
          <w:szCs w:val="18"/>
          <w:u w:val="single"/>
        </w:rPr>
      </w:pPr>
    </w:p>
    <w:p w:rsidR="00D32A7E" w:rsidRDefault="00D32A7E" w:rsidP="00D32A7E">
      <w:pPr>
        <w:jc w:val="center"/>
        <w:rPr>
          <w:b/>
          <w:i/>
          <w:color w:val="FF0000"/>
          <w:sz w:val="18"/>
          <w:szCs w:val="18"/>
          <w:u w:val="single"/>
        </w:rPr>
      </w:pPr>
    </w:p>
    <w:p w:rsidR="00D32A7E" w:rsidRDefault="00D32A7E" w:rsidP="00D32A7E">
      <w:pPr>
        <w:jc w:val="center"/>
        <w:rPr>
          <w:b/>
          <w:i/>
          <w:color w:val="FF0000"/>
          <w:sz w:val="18"/>
          <w:szCs w:val="18"/>
          <w:u w:val="single"/>
        </w:rPr>
      </w:pPr>
    </w:p>
    <w:p w:rsidR="00AD4589" w:rsidRPr="003944C4" w:rsidRDefault="00AD4589" w:rsidP="00280296">
      <w:pPr>
        <w:rPr>
          <w:sz w:val="20"/>
          <w:szCs w:val="20"/>
        </w:rPr>
      </w:pPr>
    </w:p>
    <w:p w:rsidR="00AD4589" w:rsidRDefault="00AD4589" w:rsidP="009A7820">
      <w:pPr>
        <w:ind w:right="720"/>
        <w:rPr>
          <w:b/>
        </w:rPr>
      </w:pPr>
    </w:p>
    <w:p w:rsidR="00AD4589" w:rsidRDefault="00AD4589" w:rsidP="00AD4589">
      <w:pPr>
        <w:rPr>
          <w:b/>
        </w:rPr>
      </w:pPr>
    </w:p>
    <w:p w:rsidR="008E4E34" w:rsidRPr="00765609" w:rsidRDefault="00C9693B" w:rsidP="00CD4189">
      <w:pPr>
        <w:pStyle w:val="Heading1"/>
        <w:ind w:right="720"/>
        <w:jc w:val="left"/>
        <w:rPr>
          <w:sz w:val="28"/>
          <w:szCs w:val="28"/>
        </w:rPr>
      </w:pPr>
      <w:bookmarkStart w:id="22" w:name="_Toc317854979"/>
      <w:bookmarkStart w:id="23" w:name="_Toc357152423"/>
      <w:r w:rsidRPr="00765609">
        <w:rPr>
          <w:sz w:val="28"/>
          <w:szCs w:val="28"/>
        </w:rPr>
        <w:t>Music on Hold</w:t>
      </w:r>
      <w:r w:rsidR="008B70BE" w:rsidRPr="00765609">
        <w:rPr>
          <w:sz w:val="28"/>
          <w:szCs w:val="28"/>
        </w:rPr>
        <w:t xml:space="preserve">      </w:t>
      </w:r>
      <w:r w:rsidR="00787732" w:rsidRPr="00787732">
        <w:rPr>
          <w:sz w:val="28"/>
          <w:szCs w:val="28"/>
        </w:rPr>
        <w:t xml:space="preserve">[  ] Applicable   [  </w:t>
      </w:r>
      <w:r w:rsidR="00937C9F" w:rsidRPr="00787732">
        <w:rPr>
          <w:sz w:val="28"/>
          <w:szCs w:val="28"/>
        </w:rPr>
        <w:t>] Not</w:t>
      </w:r>
      <w:r w:rsidR="00787732" w:rsidRPr="00787732">
        <w:rPr>
          <w:sz w:val="28"/>
          <w:szCs w:val="28"/>
        </w:rPr>
        <w:t xml:space="preserve"> Applicable</w:t>
      </w:r>
      <w:bookmarkEnd w:id="22"/>
      <w:bookmarkEnd w:id="23"/>
    </w:p>
    <w:p w:rsidR="00A632A1" w:rsidRDefault="00787732" w:rsidP="00A632A1">
      <w:r w:rsidRPr="00854156">
        <w:rPr>
          <w:i/>
        </w:rPr>
        <w:t xml:space="preserve"> </w:t>
      </w:r>
      <w:r w:rsidR="00A632A1" w:rsidRPr="00854156">
        <w:rPr>
          <w:i/>
        </w:rPr>
        <w:t>(</w:t>
      </w:r>
      <w:r w:rsidR="00854156" w:rsidRPr="00854156">
        <w:rPr>
          <w:i/>
        </w:rPr>
        <w:t xml:space="preserve">Note: If the solution has SCC: SCC </w:t>
      </w:r>
      <w:r w:rsidR="00854156">
        <w:rPr>
          <w:i/>
        </w:rPr>
        <w:t xml:space="preserve">will </w:t>
      </w:r>
      <w:r w:rsidR="00A632A1" w:rsidRPr="008B7FDA">
        <w:rPr>
          <w:i/>
        </w:rPr>
        <w:t xml:space="preserve">support up to 10 different </w:t>
      </w:r>
      <w:proofErr w:type="spellStart"/>
      <w:r w:rsidR="00A632A1" w:rsidRPr="008B7FDA">
        <w:rPr>
          <w:i/>
        </w:rPr>
        <w:t>MoH</w:t>
      </w:r>
      <w:proofErr w:type="spellEnd"/>
      <w:r w:rsidR="00A632A1" w:rsidRPr="008B7FDA">
        <w:rPr>
          <w:i/>
        </w:rPr>
        <w:t xml:space="preserve"> audio </w:t>
      </w:r>
      <w:r w:rsidR="00937C9F" w:rsidRPr="008B7FDA">
        <w:rPr>
          <w:i/>
        </w:rPr>
        <w:t>files</w:t>
      </w:r>
      <w:r w:rsidR="00A632A1" w:rsidRPr="008B7FDA">
        <w:rPr>
          <w:i/>
        </w:rPr>
        <w:t xml:space="preserve"> and up to100 total unicast streams (Note: SIPT/SCC NNIs cannot support multicast). Codec will be G.7</w:t>
      </w:r>
      <w:r w:rsidR="00FD3555">
        <w:rPr>
          <w:i/>
        </w:rPr>
        <w:t>11</w:t>
      </w:r>
      <w:r w:rsidR="00A632A1" w:rsidRPr="008B7FDA">
        <w:rPr>
          <w:i/>
        </w:rPr>
        <w:t>.  Above this capacity we will use Flash Memory on Router's at the customer premise</w:t>
      </w:r>
      <w:r w:rsidR="00A632A1" w:rsidRPr="00EA474B">
        <w:t>):</w:t>
      </w:r>
    </w:p>
    <w:p w:rsidR="00A632A1" w:rsidRDefault="00A632A1" w:rsidP="00A632A1"/>
    <w:p w:rsidR="00C9693B" w:rsidRDefault="00787732" w:rsidP="00C9693B">
      <w:pPr>
        <w:rPr>
          <w:sz w:val="20"/>
          <w:szCs w:val="20"/>
        </w:rPr>
      </w:pPr>
      <w:r w:rsidRPr="00787732">
        <w:rPr>
          <w:b/>
        </w:rPr>
        <w:t xml:space="preserve">Music </w:t>
      </w:r>
      <w:proofErr w:type="gramStart"/>
      <w:r w:rsidRPr="00787732">
        <w:rPr>
          <w:b/>
        </w:rPr>
        <w:t>On</w:t>
      </w:r>
      <w:proofErr w:type="gramEnd"/>
      <w:r w:rsidRPr="00787732">
        <w:rPr>
          <w:b/>
        </w:rPr>
        <w:t xml:space="preserve"> Hold Requirements</w:t>
      </w:r>
      <w:r>
        <w:rPr>
          <w:b/>
        </w:rPr>
        <w:t>:</w:t>
      </w:r>
      <w:r w:rsidR="00C9693B">
        <w:rPr>
          <w:b/>
        </w:rPr>
        <w:tab/>
      </w:r>
    </w:p>
    <w:tbl>
      <w:tblPr>
        <w:tblW w:w="7980" w:type="dxa"/>
        <w:tblInd w:w="93" w:type="dxa"/>
        <w:tblLook w:val="04A0" w:firstRow="1" w:lastRow="0" w:firstColumn="1" w:lastColumn="0" w:noHBand="0" w:noVBand="1"/>
      </w:tblPr>
      <w:tblGrid>
        <w:gridCol w:w="5840"/>
        <w:gridCol w:w="2140"/>
      </w:tblGrid>
      <w:tr w:rsidR="00C9693B" w:rsidTr="005C2A1E">
        <w:trPr>
          <w:trHeight w:val="475"/>
        </w:trPr>
        <w:tc>
          <w:tcPr>
            <w:tcW w:w="5840" w:type="dxa"/>
            <w:tcBorders>
              <w:top w:val="single" w:sz="8" w:space="0" w:color="auto"/>
              <w:left w:val="single" w:sz="8" w:space="0" w:color="auto"/>
              <w:bottom w:val="single" w:sz="4" w:space="0" w:color="auto"/>
              <w:right w:val="single" w:sz="4" w:space="0" w:color="auto"/>
            </w:tcBorders>
            <w:shd w:val="clear" w:color="auto" w:fill="595959"/>
            <w:vAlign w:val="bottom"/>
            <w:hideMark/>
          </w:tcPr>
          <w:p w:rsidR="00C9693B" w:rsidRPr="00787732" w:rsidRDefault="00C9693B" w:rsidP="00BF1CD0">
            <w:pPr>
              <w:rPr>
                <w:color w:val="FFFFFF"/>
              </w:rPr>
            </w:pPr>
            <w:r w:rsidRPr="00787732">
              <w:rPr>
                <w:color w:val="FFFFFF"/>
              </w:rPr>
              <w:t>Number of different .wav/.au file recordings required</w:t>
            </w:r>
          </w:p>
        </w:tc>
        <w:tc>
          <w:tcPr>
            <w:tcW w:w="2140" w:type="dxa"/>
            <w:tcBorders>
              <w:top w:val="single" w:sz="8" w:space="0" w:color="auto"/>
              <w:left w:val="nil"/>
              <w:bottom w:val="single" w:sz="4" w:space="0" w:color="auto"/>
              <w:right w:val="single" w:sz="8" w:space="0" w:color="auto"/>
            </w:tcBorders>
            <w:shd w:val="clear" w:color="auto" w:fill="auto"/>
            <w:noWrap/>
            <w:vAlign w:val="bottom"/>
            <w:hideMark/>
          </w:tcPr>
          <w:p w:rsidR="00C9693B" w:rsidRPr="00956683" w:rsidRDefault="00C9693B" w:rsidP="00BF1CD0">
            <w:r w:rsidRPr="00956683">
              <w:t> </w:t>
            </w:r>
          </w:p>
        </w:tc>
      </w:tr>
      <w:tr w:rsidR="00C9693B" w:rsidTr="005C2A1E">
        <w:trPr>
          <w:trHeight w:val="350"/>
        </w:trPr>
        <w:tc>
          <w:tcPr>
            <w:tcW w:w="5840" w:type="dxa"/>
            <w:tcBorders>
              <w:top w:val="single" w:sz="4" w:space="0" w:color="auto"/>
              <w:left w:val="single" w:sz="8" w:space="0" w:color="auto"/>
              <w:bottom w:val="single" w:sz="4" w:space="0" w:color="auto"/>
              <w:right w:val="single" w:sz="4" w:space="0" w:color="auto"/>
            </w:tcBorders>
            <w:shd w:val="clear" w:color="auto" w:fill="595959"/>
            <w:vAlign w:val="bottom"/>
            <w:hideMark/>
          </w:tcPr>
          <w:p w:rsidR="00C9693B" w:rsidRPr="00787732" w:rsidRDefault="005C2A1E" w:rsidP="00BF1CD0">
            <w:pPr>
              <w:rPr>
                <w:color w:val="FFFFFF"/>
              </w:rPr>
            </w:pPr>
            <w:r>
              <w:rPr>
                <w:color w:val="FFFFFF"/>
              </w:rPr>
              <w:t>N</w:t>
            </w:r>
            <w:r w:rsidR="00C9693B" w:rsidRPr="00787732">
              <w:rPr>
                <w:color w:val="FFFFFF"/>
              </w:rPr>
              <w:t>umber of minutes per recording required</w:t>
            </w:r>
          </w:p>
        </w:tc>
        <w:tc>
          <w:tcPr>
            <w:tcW w:w="2140" w:type="dxa"/>
            <w:tcBorders>
              <w:top w:val="nil"/>
              <w:left w:val="nil"/>
              <w:bottom w:val="single" w:sz="4" w:space="0" w:color="auto"/>
              <w:right w:val="single" w:sz="8" w:space="0" w:color="auto"/>
            </w:tcBorders>
            <w:shd w:val="clear" w:color="auto" w:fill="auto"/>
            <w:noWrap/>
            <w:vAlign w:val="bottom"/>
            <w:hideMark/>
          </w:tcPr>
          <w:p w:rsidR="00C9693B" w:rsidRPr="00956683" w:rsidRDefault="00C9693B" w:rsidP="00BF1CD0">
            <w:r w:rsidRPr="00956683">
              <w:t> </w:t>
            </w:r>
          </w:p>
        </w:tc>
      </w:tr>
      <w:tr w:rsidR="00C9693B" w:rsidTr="00787732">
        <w:trPr>
          <w:trHeight w:val="300"/>
        </w:trPr>
        <w:tc>
          <w:tcPr>
            <w:tcW w:w="5840" w:type="dxa"/>
            <w:tcBorders>
              <w:top w:val="single" w:sz="4" w:space="0" w:color="auto"/>
              <w:left w:val="single" w:sz="8" w:space="0" w:color="auto"/>
              <w:bottom w:val="single" w:sz="4" w:space="0" w:color="auto"/>
              <w:right w:val="single" w:sz="4" w:space="0" w:color="auto"/>
            </w:tcBorders>
            <w:shd w:val="clear" w:color="auto" w:fill="595959"/>
            <w:vAlign w:val="bottom"/>
            <w:hideMark/>
          </w:tcPr>
          <w:p w:rsidR="00C9693B" w:rsidRPr="00787732" w:rsidRDefault="00C9693B" w:rsidP="005C2A1E">
            <w:pPr>
              <w:rPr>
                <w:color w:val="FFFFFF"/>
              </w:rPr>
            </w:pPr>
            <w:r w:rsidRPr="00787732">
              <w:rPr>
                <w:color w:val="FFFFFF"/>
              </w:rPr>
              <w:t xml:space="preserve">How often </w:t>
            </w:r>
            <w:r w:rsidR="005C2A1E">
              <w:rPr>
                <w:color w:val="FFFFFF"/>
              </w:rPr>
              <w:t>are</w:t>
            </w:r>
            <w:r w:rsidRPr="00787732">
              <w:rPr>
                <w:color w:val="FFFFFF"/>
              </w:rPr>
              <w:t xml:space="preserve"> the </w:t>
            </w:r>
            <w:proofErr w:type="spellStart"/>
            <w:r w:rsidRPr="00787732">
              <w:rPr>
                <w:color w:val="FFFFFF"/>
              </w:rPr>
              <w:t>MoH</w:t>
            </w:r>
            <w:proofErr w:type="spellEnd"/>
            <w:r w:rsidRPr="00787732">
              <w:rPr>
                <w:color w:val="FFFFFF"/>
              </w:rPr>
              <w:t xml:space="preserve"> files</w:t>
            </w:r>
            <w:r w:rsidR="005C2A1E">
              <w:rPr>
                <w:color w:val="FFFFFF"/>
              </w:rPr>
              <w:t xml:space="preserve"> changed</w:t>
            </w:r>
            <w:r w:rsidRPr="00787732">
              <w:rPr>
                <w:color w:val="FFFFFF"/>
              </w:rPr>
              <w:t>?</w:t>
            </w:r>
          </w:p>
        </w:tc>
        <w:tc>
          <w:tcPr>
            <w:tcW w:w="2140" w:type="dxa"/>
            <w:tcBorders>
              <w:top w:val="nil"/>
              <w:left w:val="nil"/>
              <w:bottom w:val="single" w:sz="4" w:space="0" w:color="auto"/>
              <w:right w:val="single" w:sz="8" w:space="0" w:color="auto"/>
            </w:tcBorders>
            <w:shd w:val="clear" w:color="auto" w:fill="auto"/>
            <w:noWrap/>
            <w:vAlign w:val="bottom"/>
            <w:hideMark/>
          </w:tcPr>
          <w:p w:rsidR="00C9693B" w:rsidRPr="00956683" w:rsidRDefault="00C9693B" w:rsidP="00BF1CD0">
            <w:r w:rsidRPr="00956683">
              <w:t> </w:t>
            </w:r>
          </w:p>
        </w:tc>
      </w:tr>
    </w:tbl>
    <w:p w:rsidR="00C9693B" w:rsidRDefault="00C9693B" w:rsidP="00C9693B">
      <w:pPr>
        <w:rPr>
          <w:sz w:val="20"/>
          <w:szCs w:val="20"/>
        </w:rPr>
      </w:pPr>
    </w:p>
    <w:p w:rsidR="005C2A1E" w:rsidRDefault="005C2A1E" w:rsidP="000F27B0">
      <w:pPr>
        <w:ind w:right="432"/>
        <w:rPr>
          <w:i/>
          <w:sz w:val="20"/>
          <w:szCs w:val="20"/>
        </w:rPr>
      </w:pPr>
      <w:r w:rsidRPr="005C2A1E">
        <w:rPr>
          <w:b/>
          <w:i/>
          <w:sz w:val="22"/>
          <w:szCs w:val="22"/>
        </w:rPr>
        <w:t>Music on Hold Design Notes</w:t>
      </w:r>
      <w:r>
        <w:rPr>
          <w:i/>
          <w:sz w:val="20"/>
          <w:szCs w:val="20"/>
        </w:rPr>
        <w:t>:</w:t>
      </w:r>
    </w:p>
    <w:p w:rsidR="00C9693B" w:rsidRPr="003E6267" w:rsidRDefault="00C9693B" w:rsidP="000F27B0">
      <w:pPr>
        <w:ind w:right="432"/>
        <w:rPr>
          <w:sz w:val="20"/>
          <w:szCs w:val="20"/>
        </w:rPr>
      </w:pPr>
      <w:r w:rsidRPr="00220285">
        <w:rPr>
          <w:sz w:val="20"/>
          <w:szCs w:val="20"/>
        </w:rPr>
        <w:t xml:space="preserve">1) </w:t>
      </w:r>
      <w:r w:rsidRPr="003E6267">
        <w:rPr>
          <w:sz w:val="20"/>
          <w:szCs w:val="20"/>
        </w:rPr>
        <w:t>Cisco MOH files can be in .au or .wav file format, but the file format must contain 8-bit 8-kHz data; for example, ITU-T A-law or mu-law data format.</w:t>
      </w:r>
    </w:p>
    <w:p w:rsidR="00C9693B" w:rsidRPr="003E6267" w:rsidRDefault="00C9693B" w:rsidP="000F27B0">
      <w:pPr>
        <w:ind w:right="432"/>
        <w:rPr>
          <w:sz w:val="20"/>
          <w:szCs w:val="20"/>
        </w:rPr>
      </w:pPr>
      <w:r w:rsidRPr="003E6267">
        <w:rPr>
          <w:sz w:val="20"/>
          <w:szCs w:val="20"/>
        </w:rPr>
        <w:t xml:space="preserve">2) The .wav standard states that 8,000 Hz 8-bit µ-Law records at 64 </w:t>
      </w:r>
      <w:proofErr w:type="spellStart"/>
      <w:r w:rsidRPr="003E6267">
        <w:rPr>
          <w:sz w:val="20"/>
          <w:szCs w:val="20"/>
        </w:rPr>
        <w:t>kbit</w:t>
      </w:r>
      <w:proofErr w:type="spellEnd"/>
      <w:r w:rsidRPr="003E6267">
        <w:rPr>
          <w:sz w:val="20"/>
          <w:szCs w:val="20"/>
        </w:rPr>
        <w:t>/s which equals 469 KB of</w:t>
      </w:r>
      <w:r w:rsidR="005C2A1E" w:rsidRPr="003E6267">
        <w:rPr>
          <w:sz w:val="20"/>
          <w:szCs w:val="20"/>
        </w:rPr>
        <w:t xml:space="preserve"> storage per minute </w:t>
      </w:r>
      <w:proofErr w:type="gramStart"/>
      <w:r w:rsidR="005C2A1E" w:rsidRPr="003E6267">
        <w:rPr>
          <w:sz w:val="20"/>
          <w:szCs w:val="20"/>
        </w:rPr>
        <w:t xml:space="preserve">- </w:t>
      </w:r>
      <w:r w:rsidR="00972C31" w:rsidRPr="003E6267">
        <w:rPr>
          <w:sz w:val="20"/>
          <w:szCs w:val="20"/>
        </w:rPr>
        <w:t xml:space="preserve"> WAV</w:t>
      </w:r>
      <w:proofErr w:type="gramEnd"/>
      <w:r w:rsidR="00972C31" w:rsidRPr="003E6267">
        <w:rPr>
          <w:sz w:val="20"/>
          <w:szCs w:val="20"/>
        </w:rPr>
        <w:t xml:space="preserve"> does </w:t>
      </w:r>
      <w:r w:rsidRPr="003E6267">
        <w:rPr>
          <w:sz w:val="20"/>
          <w:szCs w:val="20"/>
        </w:rPr>
        <w:t>compression of the audio file formatting.</w:t>
      </w:r>
    </w:p>
    <w:p w:rsidR="00C9693B" w:rsidRPr="003E6267" w:rsidRDefault="00C9693B" w:rsidP="000F27B0">
      <w:pPr>
        <w:ind w:right="432"/>
        <w:rPr>
          <w:sz w:val="20"/>
          <w:szCs w:val="20"/>
        </w:rPr>
      </w:pPr>
      <w:r w:rsidRPr="003E6267">
        <w:rPr>
          <w:sz w:val="20"/>
          <w:szCs w:val="20"/>
        </w:rPr>
        <w:t xml:space="preserve">3) ISR-G2 routers typically have default 256MB flash. Subtract 64MB </w:t>
      </w:r>
      <w:r w:rsidR="005C2A1E" w:rsidRPr="003E6267">
        <w:rPr>
          <w:sz w:val="20"/>
          <w:szCs w:val="20"/>
        </w:rPr>
        <w:t>for the IOS image. Leaves 192MB</w:t>
      </w:r>
    </w:p>
    <w:p w:rsidR="00C9693B" w:rsidRPr="003E6267" w:rsidRDefault="00C9693B" w:rsidP="000F27B0">
      <w:pPr>
        <w:ind w:right="432"/>
        <w:rPr>
          <w:sz w:val="20"/>
          <w:szCs w:val="20"/>
        </w:rPr>
      </w:pPr>
      <w:r w:rsidRPr="003E6267">
        <w:rPr>
          <w:sz w:val="20"/>
          <w:szCs w:val="20"/>
        </w:rPr>
        <w:t>4) 192MB / 469KB = 409 minutes</w:t>
      </w:r>
      <w:r w:rsidR="005C2A1E" w:rsidRPr="003E6267">
        <w:rPr>
          <w:sz w:val="20"/>
          <w:szCs w:val="20"/>
        </w:rPr>
        <w:t xml:space="preserve"> of recording time or 6.8 hours</w:t>
      </w:r>
    </w:p>
    <w:p w:rsidR="00C9693B" w:rsidRPr="003E6267" w:rsidRDefault="00C9693B" w:rsidP="000F27B0">
      <w:pPr>
        <w:ind w:right="432"/>
        <w:rPr>
          <w:sz w:val="20"/>
          <w:szCs w:val="20"/>
        </w:rPr>
      </w:pPr>
      <w:r w:rsidRPr="003E6267">
        <w:rPr>
          <w:sz w:val="20"/>
          <w:szCs w:val="20"/>
        </w:rPr>
        <w:t xml:space="preserve">5) Conservatively subtracting 20% for </w:t>
      </w:r>
      <w:r w:rsidR="005C2A1E" w:rsidRPr="003E6267">
        <w:rPr>
          <w:sz w:val="20"/>
          <w:szCs w:val="20"/>
        </w:rPr>
        <w:t>overhead</w:t>
      </w:r>
      <w:r w:rsidRPr="003E6267">
        <w:rPr>
          <w:sz w:val="20"/>
          <w:szCs w:val="20"/>
        </w:rPr>
        <w:t xml:space="preserve"> still leaves 5.45 hours of recording time.</w:t>
      </w:r>
    </w:p>
    <w:p w:rsidR="00C9693B" w:rsidRDefault="006C3460" w:rsidP="00CD4189">
      <w:pPr>
        <w:ind w:right="720"/>
        <w:rPr>
          <w:sz w:val="20"/>
          <w:szCs w:val="20"/>
        </w:rPr>
      </w:pPr>
      <w:r w:rsidRPr="006C3460">
        <w:rPr>
          <w:sz w:val="20"/>
          <w:szCs w:val="20"/>
        </w:rPr>
        <w:pict>
          <v:rect id="_x0000_i1025" style="width:0;height:1.5pt" o:hralign="center" o:hrstd="t" o:hr="t" fillcolor="gray" stroked="f"/>
        </w:pict>
      </w:r>
    </w:p>
    <w:p w:rsidR="00C9693B" w:rsidRPr="00765609" w:rsidRDefault="00C9693B" w:rsidP="00973DBE"/>
    <w:p w:rsidR="008B63ED" w:rsidRDefault="008B63ED" w:rsidP="00AD4589">
      <w:pPr>
        <w:rPr>
          <w:sz w:val="20"/>
          <w:szCs w:val="20"/>
        </w:rPr>
      </w:pPr>
    </w:p>
    <w:p w:rsidR="00311AE2" w:rsidRDefault="006C3460" w:rsidP="00280296">
      <w:pPr>
        <w:rPr>
          <w:b/>
        </w:rPr>
      </w:pPr>
      <w:r w:rsidRPr="006C3460">
        <w:rPr>
          <w:sz w:val="20"/>
          <w:szCs w:val="20"/>
        </w:rPr>
        <w:pict>
          <v:rect id="_x0000_i1026" style="width:0;height:1.5pt" o:hralign="center" o:hrstd="t" o:hr="t" fillcolor="gray" stroked="f"/>
        </w:pict>
      </w:r>
    </w:p>
    <w:p w:rsidR="00B46D61" w:rsidRDefault="00B46D61" w:rsidP="00280296">
      <w:pPr>
        <w:rPr>
          <w:b/>
        </w:rPr>
      </w:pPr>
    </w:p>
    <w:p w:rsidR="008E4E34" w:rsidRDefault="00280296" w:rsidP="00CD4189">
      <w:pPr>
        <w:pStyle w:val="Heading1"/>
        <w:ind w:right="720"/>
        <w:jc w:val="left"/>
      </w:pPr>
      <w:bookmarkStart w:id="24" w:name="_Toc317854981"/>
      <w:bookmarkStart w:id="25" w:name="_Toc357152424"/>
      <w:r w:rsidRPr="00765609">
        <w:rPr>
          <w:sz w:val="28"/>
          <w:szCs w:val="28"/>
        </w:rPr>
        <w:t>Analog Devices</w:t>
      </w:r>
      <w:r w:rsidRPr="005C2A1E">
        <w:rPr>
          <w:sz w:val="28"/>
          <w:szCs w:val="28"/>
        </w:rPr>
        <w:t>:</w:t>
      </w:r>
      <w:r w:rsidR="00DC1A9B" w:rsidRPr="005C2A1E">
        <w:rPr>
          <w:sz w:val="28"/>
          <w:szCs w:val="28"/>
        </w:rPr>
        <w:t xml:space="preserve">  </w:t>
      </w:r>
      <w:r w:rsidR="005C2A1E" w:rsidRPr="005C2A1E">
        <w:rPr>
          <w:sz w:val="28"/>
          <w:szCs w:val="28"/>
        </w:rPr>
        <w:t xml:space="preserve">[  ] Applicable   [  </w:t>
      </w:r>
      <w:r w:rsidR="00937C9F" w:rsidRPr="005C2A1E">
        <w:rPr>
          <w:sz w:val="28"/>
          <w:szCs w:val="28"/>
        </w:rPr>
        <w:t>] Not</w:t>
      </w:r>
      <w:r w:rsidR="005C2A1E" w:rsidRPr="005C2A1E">
        <w:rPr>
          <w:sz w:val="28"/>
          <w:szCs w:val="28"/>
        </w:rPr>
        <w:t xml:space="preserve"> Applicable</w:t>
      </w:r>
      <w:bookmarkEnd w:id="24"/>
      <w:bookmarkEnd w:id="25"/>
    </w:p>
    <w:p w:rsidR="00B46D61" w:rsidRDefault="00B46D61" w:rsidP="00280296">
      <w:pPr>
        <w:rPr>
          <w:b/>
        </w:rPr>
      </w:pPr>
    </w:p>
    <w:tbl>
      <w:tblPr>
        <w:tblW w:w="100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2"/>
        <w:gridCol w:w="994"/>
        <w:gridCol w:w="963"/>
        <w:gridCol w:w="1302"/>
        <w:gridCol w:w="1239"/>
        <w:gridCol w:w="1496"/>
      </w:tblGrid>
      <w:tr w:rsidR="00673824" w:rsidRPr="00C468D7" w:rsidTr="0012746E">
        <w:trPr>
          <w:trHeight w:val="269"/>
          <w:jc w:val="center"/>
        </w:trPr>
        <w:tc>
          <w:tcPr>
            <w:tcW w:w="10006" w:type="dxa"/>
            <w:gridSpan w:val="6"/>
            <w:shd w:val="clear" w:color="auto" w:fill="595959"/>
          </w:tcPr>
          <w:p w:rsidR="00673824" w:rsidRPr="00C468D7" w:rsidRDefault="00673824" w:rsidP="00C468D7">
            <w:pPr>
              <w:jc w:val="center"/>
              <w:rPr>
                <w:rFonts w:ascii="Arial" w:hAnsi="Arial" w:cs="Arial"/>
                <w:b/>
                <w:i/>
                <w:color w:val="FFFFFF"/>
                <w:sz w:val="28"/>
                <w:szCs w:val="28"/>
              </w:rPr>
            </w:pPr>
            <w:r w:rsidRPr="00C468D7">
              <w:rPr>
                <w:rFonts w:ascii="Arial" w:hAnsi="Arial" w:cs="Arial"/>
                <w:b/>
                <w:i/>
                <w:color w:val="FFFFFF"/>
                <w:sz w:val="28"/>
                <w:szCs w:val="28"/>
              </w:rPr>
              <w:t>Analog Devices: Fax/Modems/Other</w:t>
            </w:r>
          </w:p>
        </w:tc>
      </w:tr>
      <w:tr w:rsidR="00C468D7" w:rsidRPr="00C468D7" w:rsidTr="0012746E">
        <w:trPr>
          <w:trHeight w:val="1022"/>
          <w:jc w:val="center"/>
        </w:trPr>
        <w:tc>
          <w:tcPr>
            <w:tcW w:w="4087" w:type="dxa"/>
            <w:shd w:val="clear" w:color="auto" w:fill="595959"/>
          </w:tcPr>
          <w:p w:rsidR="00673824" w:rsidRPr="00C468D7" w:rsidRDefault="00673824" w:rsidP="00C468D7">
            <w:pPr>
              <w:jc w:val="center"/>
              <w:rPr>
                <w:b/>
                <w:color w:val="FFFFFF"/>
                <w:sz w:val="20"/>
                <w:szCs w:val="20"/>
              </w:rPr>
            </w:pPr>
          </w:p>
          <w:p w:rsidR="00673824" w:rsidRPr="00C468D7" w:rsidRDefault="00673824" w:rsidP="00C468D7">
            <w:pPr>
              <w:jc w:val="center"/>
              <w:rPr>
                <w:b/>
                <w:color w:val="FFFFFF"/>
                <w:sz w:val="20"/>
                <w:szCs w:val="20"/>
              </w:rPr>
            </w:pPr>
          </w:p>
          <w:p w:rsidR="00064583" w:rsidRPr="00C468D7" w:rsidRDefault="00064583" w:rsidP="00C468D7">
            <w:pPr>
              <w:jc w:val="center"/>
              <w:rPr>
                <w:b/>
                <w:color w:val="FFFFFF"/>
                <w:sz w:val="20"/>
                <w:szCs w:val="20"/>
              </w:rPr>
            </w:pPr>
            <w:r w:rsidRPr="00C468D7">
              <w:rPr>
                <w:b/>
                <w:color w:val="FFFFFF"/>
                <w:sz w:val="20"/>
                <w:szCs w:val="20"/>
              </w:rPr>
              <w:t>Locations</w:t>
            </w:r>
          </w:p>
          <w:p w:rsidR="00064583" w:rsidRPr="00C468D7" w:rsidRDefault="00064583" w:rsidP="00C468D7">
            <w:pPr>
              <w:jc w:val="center"/>
              <w:rPr>
                <w:b/>
                <w:i/>
                <w:color w:val="FFFFFF"/>
                <w:sz w:val="18"/>
                <w:szCs w:val="18"/>
              </w:rPr>
            </w:pPr>
            <w:r w:rsidRPr="00C468D7">
              <w:rPr>
                <w:b/>
                <w:i/>
                <w:color w:val="FFFFFF"/>
                <w:sz w:val="18"/>
                <w:szCs w:val="18"/>
              </w:rPr>
              <w:t>(Site, Building, floor, closet)</w:t>
            </w:r>
          </w:p>
        </w:tc>
        <w:tc>
          <w:tcPr>
            <w:tcW w:w="890" w:type="dxa"/>
            <w:shd w:val="clear" w:color="auto" w:fill="595959"/>
          </w:tcPr>
          <w:p w:rsidR="00673824" w:rsidRPr="00C468D7" w:rsidRDefault="00673824" w:rsidP="00C468D7">
            <w:pPr>
              <w:tabs>
                <w:tab w:val="center" w:pos="350"/>
              </w:tabs>
              <w:jc w:val="center"/>
              <w:rPr>
                <w:b/>
                <w:color w:val="FFFFFF"/>
                <w:sz w:val="20"/>
                <w:szCs w:val="20"/>
              </w:rPr>
            </w:pPr>
          </w:p>
          <w:p w:rsidR="00673824" w:rsidRPr="00C468D7" w:rsidRDefault="00673824" w:rsidP="00C468D7">
            <w:pPr>
              <w:tabs>
                <w:tab w:val="center" w:pos="350"/>
              </w:tabs>
              <w:jc w:val="center"/>
              <w:rPr>
                <w:b/>
                <w:color w:val="FFFFFF"/>
                <w:sz w:val="20"/>
                <w:szCs w:val="20"/>
              </w:rPr>
            </w:pPr>
          </w:p>
          <w:p w:rsidR="00064583" w:rsidRPr="00C468D7" w:rsidRDefault="0011427B" w:rsidP="00C468D7">
            <w:pPr>
              <w:tabs>
                <w:tab w:val="center" w:pos="350"/>
              </w:tabs>
              <w:jc w:val="center"/>
              <w:rPr>
                <w:b/>
                <w:color w:val="FFFFFF"/>
                <w:sz w:val="20"/>
                <w:szCs w:val="20"/>
              </w:rPr>
            </w:pPr>
            <w:r w:rsidRPr="00C468D7">
              <w:rPr>
                <w:b/>
                <w:color w:val="FFFFFF"/>
                <w:sz w:val="20"/>
                <w:szCs w:val="20"/>
              </w:rPr>
              <w:t>Device</w:t>
            </w:r>
            <w:r w:rsidR="00064583" w:rsidRPr="00C468D7">
              <w:rPr>
                <w:b/>
                <w:color w:val="FFFFFF"/>
                <w:sz w:val="20"/>
                <w:szCs w:val="20"/>
              </w:rPr>
              <w:t xml:space="preserve"> Provided by</w:t>
            </w:r>
          </w:p>
        </w:tc>
        <w:tc>
          <w:tcPr>
            <w:tcW w:w="964" w:type="dxa"/>
            <w:shd w:val="clear" w:color="auto" w:fill="595959"/>
          </w:tcPr>
          <w:p w:rsidR="00064583" w:rsidRPr="00C468D7" w:rsidRDefault="00064583" w:rsidP="00C468D7">
            <w:pPr>
              <w:tabs>
                <w:tab w:val="center" w:pos="350"/>
              </w:tabs>
              <w:rPr>
                <w:b/>
                <w:color w:val="FFFFFF"/>
                <w:sz w:val="20"/>
                <w:szCs w:val="20"/>
              </w:rPr>
            </w:pPr>
          </w:p>
          <w:p w:rsidR="00064583" w:rsidRPr="00C468D7" w:rsidRDefault="00064583" w:rsidP="00C468D7">
            <w:pPr>
              <w:tabs>
                <w:tab w:val="center" w:pos="350"/>
              </w:tabs>
              <w:rPr>
                <w:b/>
                <w:color w:val="FFFFFF"/>
                <w:sz w:val="20"/>
                <w:szCs w:val="20"/>
              </w:rPr>
            </w:pPr>
          </w:p>
          <w:p w:rsidR="00064583" w:rsidRPr="00C468D7" w:rsidRDefault="00064583" w:rsidP="00C468D7">
            <w:pPr>
              <w:tabs>
                <w:tab w:val="center" w:pos="350"/>
              </w:tabs>
              <w:rPr>
                <w:b/>
                <w:color w:val="FFFFFF"/>
                <w:sz w:val="20"/>
                <w:szCs w:val="20"/>
              </w:rPr>
            </w:pPr>
            <w:r w:rsidRPr="00C468D7">
              <w:rPr>
                <w:b/>
                <w:color w:val="FFFFFF"/>
                <w:sz w:val="20"/>
                <w:szCs w:val="20"/>
              </w:rPr>
              <w:tab/>
              <w:t>New or</w:t>
            </w:r>
          </w:p>
          <w:p w:rsidR="00064583" w:rsidRPr="00C468D7" w:rsidRDefault="00064583" w:rsidP="00C468D7">
            <w:pPr>
              <w:jc w:val="center"/>
              <w:rPr>
                <w:b/>
                <w:i/>
                <w:color w:val="FFFFFF"/>
                <w:sz w:val="20"/>
                <w:szCs w:val="20"/>
              </w:rPr>
            </w:pPr>
            <w:r w:rsidRPr="00C468D7">
              <w:rPr>
                <w:b/>
                <w:color w:val="FFFFFF"/>
                <w:sz w:val="20"/>
                <w:szCs w:val="20"/>
              </w:rPr>
              <w:t>Existing</w:t>
            </w:r>
          </w:p>
        </w:tc>
        <w:tc>
          <w:tcPr>
            <w:tcW w:w="1314" w:type="dxa"/>
            <w:shd w:val="clear" w:color="auto" w:fill="595959"/>
          </w:tcPr>
          <w:p w:rsidR="00673824" w:rsidRPr="00C468D7" w:rsidRDefault="00673824" w:rsidP="00C468D7">
            <w:pPr>
              <w:jc w:val="center"/>
              <w:rPr>
                <w:b/>
                <w:color w:val="FFFFFF"/>
                <w:sz w:val="20"/>
                <w:szCs w:val="20"/>
              </w:rPr>
            </w:pPr>
          </w:p>
          <w:p w:rsidR="00064583" w:rsidRPr="00C468D7" w:rsidRDefault="00064583" w:rsidP="00C468D7">
            <w:pPr>
              <w:jc w:val="center"/>
              <w:rPr>
                <w:b/>
                <w:color w:val="FFFFFF"/>
                <w:sz w:val="20"/>
                <w:szCs w:val="20"/>
              </w:rPr>
            </w:pPr>
            <w:r w:rsidRPr="00C468D7">
              <w:rPr>
                <w:b/>
                <w:color w:val="FFFFFF"/>
                <w:sz w:val="20"/>
                <w:szCs w:val="20"/>
              </w:rPr>
              <w:t>Type of Analog Device</w:t>
            </w:r>
          </w:p>
          <w:p w:rsidR="00064583" w:rsidRPr="00C468D7" w:rsidRDefault="00064583" w:rsidP="00C468D7">
            <w:pPr>
              <w:jc w:val="center"/>
              <w:rPr>
                <w:i/>
                <w:color w:val="FFFFFF"/>
                <w:sz w:val="18"/>
                <w:szCs w:val="18"/>
              </w:rPr>
            </w:pPr>
            <w:r w:rsidRPr="00C468D7">
              <w:rPr>
                <w:i/>
                <w:color w:val="FFFFFF"/>
                <w:sz w:val="18"/>
                <w:szCs w:val="18"/>
              </w:rPr>
              <w:t>( Fax, Modem, Phone, Other)</w:t>
            </w:r>
          </w:p>
        </w:tc>
        <w:tc>
          <w:tcPr>
            <w:tcW w:w="1247" w:type="dxa"/>
            <w:shd w:val="clear" w:color="auto" w:fill="595959"/>
          </w:tcPr>
          <w:p w:rsidR="00064583" w:rsidRPr="00C468D7" w:rsidRDefault="00064583" w:rsidP="00C468D7">
            <w:pPr>
              <w:jc w:val="center"/>
              <w:rPr>
                <w:b/>
                <w:color w:val="FFFFFF"/>
                <w:sz w:val="20"/>
                <w:szCs w:val="20"/>
              </w:rPr>
            </w:pPr>
          </w:p>
          <w:p w:rsidR="00064583" w:rsidRPr="00C468D7" w:rsidRDefault="00064583" w:rsidP="00C468D7">
            <w:pPr>
              <w:jc w:val="center"/>
              <w:rPr>
                <w:b/>
                <w:color w:val="FFFFFF"/>
                <w:sz w:val="20"/>
                <w:szCs w:val="20"/>
              </w:rPr>
            </w:pPr>
          </w:p>
          <w:p w:rsidR="00064583" w:rsidRPr="00C468D7" w:rsidRDefault="00064583" w:rsidP="00C468D7">
            <w:pPr>
              <w:jc w:val="center"/>
              <w:rPr>
                <w:b/>
                <w:color w:val="FFFFFF"/>
                <w:sz w:val="20"/>
                <w:szCs w:val="20"/>
              </w:rPr>
            </w:pPr>
            <w:r w:rsidRPr="00C468D7">
              <w:rPr>
                <w:b/>
                <w:color w:val="FFFFFF"/>
                <w:sz w:val="20"/>
                <w:szCs w:val="20"/>
              </w:rPr>
              <w:t>Current / New Number</w:t>
            </w:r>
          </w:p>
        </w:tc>
        <w:tc>
          <w:tcPr>
            <w:tcW w:w="1504" w:type="dxa"/>
            <w:shd w:val="clear" w:color="auto" w:fill="595959"/>
          </w:tcPr>
          <w:p w:rsidR="00064583" w:rsidRPr="00C468D7" w:rsidRDefault="00064583" w:rsidP="00C468D7">
            <w:pPr>
              <w:jc w:val="center"/>
              <w:rPr>
                <w:b/>
                <w:color w:val="FFFFFF"/>
                <w:sz w:val="20"/>
                <w:szCs w:val="20"/>
              </w:rPr>
            </w:pPr>
            <w:r w:rsidRPr="00C468D7">
              <w:rPr>
                <w:b/>
                <w:color w:val="FFFFFF"/>
                <w:sz w:val="20"/>
                <w:szCs w:val="20"/>
              </w:rPr>
              <w:t>Type Connection Required:</w:t>
            </w:r>
          </w:p>
          <w:p w:rsidR="00064583" w:rsidRPr="00C468D7" w:rsidRDefault="00064583" w:rsidP="00C468D7">
            <w:pPr>
              <w:jc w:val="center"/>
              <w:rPr>
                <w:b/>
                <w:i/>
                <w:color w:val="FFFFFF"/>
                <w:sz w:val="18"/>
                <w:szCs w:val="18"/>
              </w:rPr>
            </w:pPr>
            <w:r w:rsidRPr="00C468D7">
              <w:rPr>
                <w:b/>
                <w:i/>
                <w:color w:val="FFFFFF"/>
                <w:sz w:val="18"/>
                <w:szCs w:val="18"/>
              </w:rPr>
              <w:t>(PSTN 1B Line, FXS Port off Gateway)</w:t>
            </w:r>
          </w:p>
        </w:tc>
      </w:tr>
      <w:tr w:rsidR="00C468D7" w:rsidRPr="00C468D7" w:rsidTr="0012746E">
        <w:trPr>
          <w:trHeight w:val="215"/>
          <w:jc w:val="center"/>
        </w:trPr>
        <w:tc>
          <w:tcPr>
            <w:tcW w:w="4087" w:type="dxa"/>
          </w:tcPr>
          <w:p w:rsidR="00673824" w:rsidRDefault="00673824"/>
        </w:tc>
        <w:tc>
          <w:tcPr>
            <w:tcW w:w="890" w:type="dxa"/>
          </w:tcPr>
          <w:p w:rsidR="00673824" w:rsidRPr="00C468D7" w:rsidRDefault="00673824" w:rsidP="00C468D7">
            <w:pPr>
              <w:jc w:val="center"/>
              <w:rPr>
                <w:sz w:val="20"/>
                <w:szCs w:val="20"/>
              </w:rPr>
            </w:pPr>
          </w:p>
        </w:tc>
        <w:tc>
          <w:tcPr>
            <w:tcW w:w="964" w:type="dxa"/>
          </w:tcPr>
          <w:p w:rsidR="00673824" w:rsidRPr="00C468D7" w:rsidRDefault="00673824" w:rsidP="00C468D7">
            <w:pPr>
              <w:jc w:val="center"/>
              <w:rPr>
                <w:sz w:val="20"/>
                <w:szCs w:val="20"/>
              </w:rPr>
            </w:pPr>
          </w:p>
        </w:tc>
        <w:tc>
          <w:tcPr>
            <w:tcW w:w="1314" w:type="dxa"/>
          </w:tcPr>
          <w:p w:rsidR="00673824" w:rsidRDefault="00673824" w:rsidP="00C468D7">
            <w:pPr>
              <w:jc w:val="center"/>
            </w:pPr>
          </w:p>
        </w:tc>
        <w:tc>
          <w:tcPr>
            <w:tcW w:w="1247" w:type="dxa"/>
          </w:tcPr>
          <w:p w:rsidR="00673824" w:rsidRDefault="00673824" w:rsidP="00C468D7">
            <w:pPr>
              <w:jc w:val="center"/>
            </w:pPr>
          </w:p>
        </w:tc>
        <w:tc>
          <w:tcPr>
            <w:tcW w:w="1504" w:type="dxa"/>
          </w:tcPr>
          <w:p w:rsidR="00673824" w:rsidRPr="00C468D7" w:rsidRDefault="00673824" w:rsidP="00C468D7">
            <w:pPr>
              <w:jc w:val="center"/>
              <w:rPr>
                <w:sz w:val="20"/>
                <w:szCs w:val="20"/>
              </w:rPr>
            </w:pPr>
          </w:p>
        </w:tc>
      </w:tr>
      <w:tr w:rsidR="00C468D7" w:rsidRPr="00C468D7" w:rsidTr="0012746E">
        <w:trPr>
          <w:trHeight w:val="242"/>
          <w:jc w:val="center"/>
        </w:trPr>
        <w:tc>
          <w:tcPr>
            <w:tcW w:w="4087" w:type="dxa"/>
          </w:tcPr>
          <w:p w:rsidR="0011427B" w:rsidRDefault="0011427B"/>
        </w:tc>
        <w:tc>
          <w:tcPr>
            <w:tcW w:w="890" w:type="dxa"/>
          </w:tcPr>
          <w:p w:rsidR="0011427B" w:rsidRPr="00C468D7" w:rsidRDefault="0011427B" w:rsidP="00C468D7">
            <w:pPr>
              <w:jc w:val="center"/>
              <w:rPr>
                <w:sz w:val="20"/>
                <w:szCs w:val="20"/>
              </w:rPr>
            </w:pPr>
          </w:p>
        </w:tc>
        <w:tc>
          <w:tcPr>
            <w:tcW w:w="964" w:type="dxa"/>
          </w:tcPr>
          <w:p w:rsidR="0011427B" w:rsidRDefault="0011427B" w:rsidP="00C468D7">
            <w:pPr>
              <w:jc w:val="center"/>
            </w:pPr>
          </w:p>
        </w:tc>
        <w:tc>
          <w:tcPr>
            <w:tcW w:w="1314" w:type="dxa"/>
          </w:tcPr>
          <w:p w:rsidR="0011427B" w:rsidRDefault="0011427B" w:rsidP="00C468D7">
            <w:pPr>
              <w:jc w:val="center"/>
            </w:pPr>
          </w:p>
        </w:tc>
        <w:tc>
          <w:tcPr>
            <w:tcW w:w="1247" w:type="dxa"/>
          </w:tcPr>
          <w:p w:rsidR="0011427B" w:rsidRDefault="0011427B" w:rsidP="00C468D7">
            <w:pPr>
              <w:jc w:val="center"/>
            </w:pPr>
          </w:p>
        </w:tc>
        <w:tc>
          <w:tcPr>
            <w:tcW w:w="1504" w:type="dxa"/>
          </w:tcPr>
          <w:p w:rsidR="0011427B" w:rsidRDefault="0011427B" w:rsidP="00C468D7">
            <w:pPr>
              <w:jc w:val="center"/>
            </w:pPr>
          </w:p>
        </w:tc>
      </w:tr>
      <w:tr w:rsidR="00C468D7" w:rsidRPr="00C468D7" w:rsidTr="0012746E">
        <w:trPr>
          <w:trHeight w:val="242"/>
          <w:jc w:val="center"/>
        </w:trPr>
        <w:tc>
          <w:tcPr>
            <w:tcW w:w="4087" w:type="dxa"/>
          </w:tcPr>
          <w:p w:rsidR="0011427B" w:rsidRDefault="0011427B"/>
        </w:tc>
        <w:tc>
          <w:tcPr>
            <w:tcW w:w="890" w:type="dxa"/>
          </w:tcPr>
          <w:p w:rsidR="0011427B" w:rsidRPr="00C468D7" w:rsidRDefault="0011427B" w:rsidP="00C468D7">
            <w:pPr>
              <w:jc w:val="center"/>
              <w:rPr>
                <w:sz w:val="20"/>
                <w:szCs w:val="20"/>
              </w:rPr>
            </w:pPr>
          </w:p>
        </w:tc>
        <w:tc>
          <w:tcPr>
            <w:tcW w:w="964" w:type="dxa"/>
          </w:tcPr>
          <w:p w:rsidR="0011427B" w:rsidRDefault="0011427B" w:rsidP="00C468D7">
            <w:pPr>
              <w:jc w:val="center"/>
            </w:pPr>
          </w:p>
        </w:tc>
        <w:tc>
          <w:tcPr>
            <w:tcW w:w="1314" w:type="dxa"/>
          </w:tcPr>
          <w:p w:rsidR="0011427B" w:rsidRDefault="0011427B" w:rsidP="00C468D7">
            <w:pPr>
              <w:jc w:val="center"/>
            </w:pPr>
          </w:p>
        </w:tc>
        <w:tc>
          <w:tcPr>
            <w:tcW w:w="1247" w:type="dxa"/>
          </w:tcPr>
          <w:p w:rsidR="0011427B" w:rsidRDefault="0011427B" w:rsidP="00C468D7">
            <w:pPr>
              <w:jc w:val="center"/>
            </w:pPr>
          </w:p>
        </w:tc>
        <w:tc>
          <w:tcPr>
            <w:tcW w:w="1504" w:type="dxa"/>
          </w:tcPr>
          <w:p w:rsidR="0011427B" w:rsidRDefault="0011427B" w:rsidP="00C468D7">
            <w:pPr>
              <w:jc w:val="center"/>
            </w:pPr>
          </w:p>
        </w:tc>
      </w:tr>
      <w:tr w:rsidR="00C468D7" w:rsidRPr="00C468D7" w:rsidTr="0012746E">
        <w:trPr>
          <w:trHeight w:val="215"/>
          <w:jc w:val="center"/>
        </w:trPr>
        <w:tc>
          <w:tcPr>
            <w:tcW w:w="4087" w:type="dxa"/>
          </w:tcPr>
          <w:p w:rsidR="0011427B" w:rsidRDefault="0011427B"/>
        </w:tc>
        <w:tc>
          <w:tcPr>
            <w:tcW w:w="890" w:type="dxa"/>
          </w:tcPr>
          <w:p w:rsidR="0011427B" w:rsidRPr="00C468D7" w:rsidRDefault="0011427B" w:rsidP="00C468D7">
            <w:pPr>
              <w:jc w:val="center"/>
              <w:rPr>
                <w:sz w:val="20"/>
                <w:szCs w:val="20"/>
              </w:rPr>
            </w:pPr>
          </w:p>
        </w:tc>
        <w:tc>
          <w:tcPr>
            <w:tcW w:w="964" w:type="dxa"/>
          </w:tcPr>
          <w:p w:rsidR="0011427B" w:rsidRDefault="0011427B" w:rsidP="00C468D7">
            <w:pPr>
              <w:jc w:val="center"/>
            </w:pPr>
          </w:p>
        </w:tc>
        <w:tc>
          <w:tcPr>
            <w:tcW w:w="1314" w:type="dxa"/>
          </w:tcPr>
          <w:p w:rsidR="0011427B" w:rsidRDefault="0011427B" w:rsidP="00C468D7">
            <w:pPr>
              <w:jc w:val="center"/>
            </w:pPr>
          </w:p>
        </w:tc>
        <w:tc>
          <w:tcPr>
            <w:tcW w:w="1247" w:type="dxa"/>
          </w:tcPr>
          <w:p w:rsidR="0011427B" w:rsidRDefault="0011427B" w:rsidP="00C468D7">
            <w:pPr>
              <w:jc w:val="center"/>
            </w:pPr>
          </w:p>
        </w:tc>
        <w:tc>
          <w:tcPr>
            <w:tcW w:w="1504" w:type="dxa"/>
          </w:tcPr>
          <w:p w:rsidR="0011427B" w:rsidRDefault="0011427B" w:rsidP="00C468D7">
            <w:pPr>
              <w:jc w:val="center"/>
            </w:pPr>
          </w:p>
        </w:tc>
      </w:tr>
    </w:tbl>
    <w:p w:rsidR="003374C7" w:rsidRDefault="003374C7" w:rsidP="003374C7"/>
    <w:p w:rsidR="00771C29" w:rsidRDefault="00771C29" w:rsidP="00771C29"/>
    <w:p w:rsidR="003E6267" w:rsidRDefault="003E6267" w:rsidP="00771C29"/>
    <w:p w:rsidR="003E6267" w:rsidRDefault="003E6267" w:rsidP="00771C29"/>
    <w:p w:rsidR="003E6267" w:rsidRDefault="003E6267" w:rsidP="00771C29"/>
    <w:p w:rsidR="0077389D" w:rsidRPr="00285ACD" w:rsidRDefault="0077389D" w:rsidP="00595E35">
      <w:pPr>
        <w:ind w:left="360" w:right="720"/>
        <w:rPr>
          <w:b/>
          <w:bCs/>
          <w:iCs/>
          <w:sz w:val="20"/>
          <w:szCs w:val="20"/>
        </w:rPr>
      </w:pPr>
    </w:p>
    <w:p w:rsidR="000476A2" w:rsidRDefault="000476A2" w:rsidP="00130063">
      <w:pPr>
        <w:ind w:left="360"/>
        <w:rPr>
          <w:bCs/>
          <w:iCs/>
          <w:sz w:val="20"/>
          <w:szCs w:val="20"/>
        </w:rPr>
      </w:pPr>
    </w:p>
    <w:p w:rsidR="008B63ED" w:rsidRDefault="008B63ED" w:rsidP="00CF1BC3">
      <w:pPr>
        <w:ind w:left="-180" w:right="-216" w:firstLine="900"/>
        <w:rPr>
          <w:b/>
          <w:bCs/>
          <w:i/>
          <w:iCs/>
          <w:sz w:val="20"/>
          <w:szCs w:val="20"/>
        </w:rPr>
      </w:pPr>
    </w:p>
    <w:p w:rsidR="00B46D61" w:rsidRPr="00765609" w:rsidRDefault="00B46D61" w:rsidP="00765609">
      <w:pPr>
        <w:ind w:left="-180" w:right="-216" w:firstLine="900"/>
        <w:rPr>
          <w:b/>
          <w:bCs/>
          <w:i/>
          <w:iCs/>
          <w:sz w:val="28"/>
          <w:szCs w:val="28"/>
        </w:rPr>
      </w:pPr>
    </w:p>
    <w:p w:rsidR="008E4E34" w:rsidRPr="00765609" w:rsidRDefault="00111A85" w:rsidP="00CD4189">
      <w:pPr>
        <w:pStyle w:val="Heading1"/>
        <w:ind w:right="720"/>
        <w:jc w:val="left"/>
        <w:rPr>
          <w:sz w:val="28"/>
          <w:szCs w:val="28"/>
        </w:rPr>
      </w:pPr>
      <w:bookmarkStart w:id="26" w:name="_Toc317854984"/>
      <w:bookmarkStart w:id="27" w:name="_Toc357152425"/>
      <w:r w:rsidRPr="00A04F01">
        <w:rPr>
          <w:sz w:val="28"/>
          <w:szCs w:val="28"/>
        </w:rPr>
        <w:t>WAN Circuits:</w:t>
      </w:r>
      <w:r w:rsidR="00DC1A9B" w:rsidRPr="00A04F01">
        <w:rPr>
          <w:sz w:val="28"/>
          <w:szCs w:val="28"/>
        </w:rPr>
        <w:t xml:space="preserve">   </w:t>
      </w:r>
      <w:r w:rsidR="00285ACD" w:rsidRPr="00A04F01">
        <w:rPr>
          <w:sz w:val="28"/>
          <w:szCs w:val="28"/>
        </w:rPr>
        <w:t xml:space="preserve">[  ] Applicable   [  </w:t>
      </w:r>
      <w:r w:rsidR="00937C9F" w:rsidRPr="00A04F01">
        <w:rPr>
          <w:sz w:val="28"/>
          <w:szCs w:val="28"/>
        </w:rPr>
        <w:t>] Not</w:t>
      </w:r>
      <w:r w:rsidR="00285ACD" w:rsidRPr="00A04F01">
        <w:rPr>
          <w:sz w:val="28"/>
          <w:szCs w:val="28"/>
        </w:rPr>
        <w:t xml:space="preserve"> Applicable</w:t>
      </w:r>
      <w:bookmarkEnd w:id="26"/>
      <w:bookmarkEnd w:id="27"/>
    </w:p>
    <w:p w:rsidR="00A04F01" w:rsidRDefault="00A04F01" w:rsidP="00E64AC0">
      <w:pPr>
        <w:pStyle w:val="Body"/>
        <w:tabs>
          <w:tab w:val="clear" w:pos="720"/>
          <w:tab w:val="clear" w:pos="1440"/>
          <w:tab w:val="clear" w:pos="2160"/>
          <w:tab w:val="clear" w:pos="2880"/>
          <w:tab w:val="clear" w:pos="3600"/>
          <w:tab w:val="left" w:pos="270"/>
        </w:tabs>
        <w:ind w:left="270"/>
        <w:rPr>
          <w:bCs/>
        </w:rPr>
      </w:pPr>
    </w:p>
    <w:p w:rsidR="00A04F01" w:rsidRDefault="00A04F01" w:rsidP="000F27B0">
      <w:pPr>
        <w:pStyle w:val="Body"/>
        <w:tabs>
          <w:tab w:val="clear" w:pos="720"/>
          <w:tab w:val="clear" w:pos="1440"/>
          <w:tab w:val="clear" w:pos="2160"/>
          <w:tab w:val="clear" w:pos="2880"/>
          <w:tab w:val="clear" w:pos="3600"/>
          <w:tab w:val="left" w:pos="270"/>
        </w:tabs>
        <w:ind w:left="270" w:right="576"/>
        <w:rPr>
          <w:bCs/>
        </w:rPr>
      </w:pPr>
      <w:r w:rsidRPr="00A04F01">
        <w:rPr>
          <w:b/>
          <w:bCs/>
        </w:rPr>
        <w:t>WAN Design Notes</w:t>
      </w:r>
      <w:r>
        <w:rPr>
          <w:bCs/>
        </w:rPr>
        <w:t>:</w:t>
      </w:r>
    </w:p>
    <w:p w:rsidR="00E64AC0" w:rsidRPr="00956683" w:rsidRDefault="00E64AC0" w:rsidP="000F27B0">
      <w:pPr>
        <w:pStyle w:val="Body"/>
        <w:tabs>
          <w:tab w:val="clear" w:pos="720"/>
          <w:tab w:val="clear" w:pos="1440"/>
          <w:tab w:val="clear" w:pos="2160"/>
          <w:tab w:val="clear" w:pos="2880"/>
          <w:tab w:val="clear" w:pos="3600"/>
          <w:tab w:val="left" w:pos="270"/>
        </w:tabs>
        <w:ind w:left="270" w:right="576"/>
        <w:rPr>
          <w:bCs/>
        </w:rPr>
      </w:pPr>
      <w:r w:rsidRPr="00956683">
        <w:rPr>
          <w:bCs/>
        </w:rPr>
        <w:t>1)   An MPLS circuit is required to connect the customer to the Sprint Network.  MPLS Port, Access, Router will be ordered business as usual.  Sprint Convergence Design Engineer and Solutions Engineer will determine necessary bandwidth as required.</w:t>
      </w:r>
    </w:p>
    <w:p w:rsidR="00854156" w:rsidRDefault="00E64AC0" w:rsidP="000F27B0">
      <w:pPr>
        <w:pStyle w:val="Body"/>
        <w:tabs>
          <w:tab w:val="clear" w:pos="720"/>
          <w:tab w:val="clear" w:pos="1440"/>
          <w:tab w:val="clear" w:pos="2160"/>
          <w:tab w:val="clear" w:pos="2880"/>
          <w:tab w:val="clear" w:pos="3600"/>
          <w:tab w:val="left" w:pos="270"/>
        </w:tabs>
        <w:ind w:left="-900" w:right="576"/>
        <w:rPr>
          <w:bCs/>
        </w:rPr>
      </w:pPr>
      <w:r w:rsidRPr="00956683">
        <w:rPr>
          <w:bCs/>
        </w:rPr>
        <w:tab/>
        <w:t xml:space="preserve">2)  </w:t>
      </w:r>
      <w:r w:rsidR="00854156">
        <w:rPr>
          <w:bCs/>
        </w:rPr>
        <w:t>Note with Convergence Products (SMI, SIPT, SCC), o</w:t>
      </w:r>
      <w:r w:rsidRPr="00956683">
        <w:rPr>
          <w:bCs/>
        </w:rPr>
        <w:t xml:space="preserve">nly BGP and Static routes are supported on the </w:t>
      </w:r>
    </w:p>
    <w:p w:rsidR="00854156" w:rsidRDefault="00854156" w:rsidP="00854156">
      <w:pPr>
        <w:pStyle w:val="Body"/>
        <w:tabs>
          <w:tab w:val="clear" w:pos="720"/>
          <w:tab w:val="clear" w:pos="1440"/>
          <w:tab w:val="clear" w:pos="2160"/>
          <w:tab w:val="clear" w:pos="2880"/>
          <w:tab w:val="clear" w:pos="3600"/>
          <w:tab w:val="left" w:pos="270"/>
        </w:tabs>
        <w:ind w:left="-900" w:right="576"/>
        <w:rPr>
          <w:bCs/>
        </w:rPr>
      </w:pPr>
      <w:r>
        <w:rPr>
          <w:bCs/>
        </w:rPr>
        <w:t xml:space="preserve">                            </w:t>
      </w:r>
      <w:proofErr w:type="gramStart"/>
      <w:r w:rsidR="00E64AC0" w:rsidRPr="00956683">
        <w:rPr>
          <w:bCs/>
        </w:rPr>
        <w:t xml:space="preserve">CE to PE </w:t>
      </w:r>
      <w:r w:rsidR="00F77EF4" w:rsidRPr="00956683">
        <w:rPr>
          <w:bCs/>
        </w:rPr>
        <w:t>connection</w:t>
      </w:r>
      <w:r w:rsidR="00E64AC0" w:rsidRPr="00956683">
        <w:rPr>
          <w:bCs/>
        </w:rPr>
        <w:t>.</w:t>
      </w:r>
      <w:proofErr w:type="gramEnd"/>
      <w:r w:rsidR="00E64AC0" w:rsidRPr="00956683">
        <w:rPr>
          <w:bCs/>
        </w:rPr>
        <w:t xml:space="preserve"> OSPF and EIGRP routing protocols are not supported on the CE to PE connection.  If OSPF and  </w:t>
      </w:r>
    </w:p>
    <w:p w:rsidR="00E64AC0" w:rsidRPr="00956683" w:rsidRDefault="00854156" w:rsidP="00854156">
      <w:pPr>
        <w:pStyle w:val="Body"/>
        <w:tabs>
          <w:tab w:val="clear" w:pos="720"/>
          <w:tab w:val="clear" w:pos="1440"/>
          <w:tab w:val="clear" w:pos="2160"/>
          <w:tab w:val="clear" w:pos="2880"/>
          <w:tab w:val="clear" w:pos="3600"/>
          <w:tab w:val="left" w:pos="270"/>
        </w:tabs>
        <w:ind w:left="-900" w:right="576"/>
        <w:rPr>
          <w:bCs/>
        </w:rPr>
      </w:pPr>
      <w:r>
        <w:rPr>
          <w:bCs/>
        </w:rPr>
        <w:t xml:space="preserve">                            </w:t>
      </w:r>
      <w:r w:rsidR="00E64AC0" w:rsidRPr="00956683">
        <w:rPr>
          <w:bCs/>
        </w:rPr>
        <w:t>EIGRP are used in the LAN they can be redistributed into BGP at the CE for transport across the MPLS network</w:t>
      </w:r>
    </w:p>
    <w:p w:rsidR="00ED106C" w:rsidRDefault="00ED106C" w:rsidP="001469A6">
      <w:pPr>
        <w:rPr>
          <w:rFonts w:ascii="Arial" w:hAnsi="Arial" w:cs="Arial"/>
          <w:b/>
          <w:iCs/>
          <w:u w:val="single"/>
        </w:rPr>
      </w:pPr>
    </w:p>
    <w:p w:rsidR="008B2D16" w:rsidRDefault="008B2D16" w:rsidP="001469A6">
      <w:pPr>
        <w:rPr>
          <w:rFonts w:ascii="Arial" w:hAnsi="Arial" w:cs="Arial"/>
          <w:b/>
          <w:iCs/>
          <w:u w:val="single"/>
        </w:rPr>
      </w:pPr>
    </w:p>
    <w:p w:rsidR="008B2D16" w:rsidRDefault="008B2D16" w:rsidP="001469A6">
      <w:pPr>
        <w:rPr>
          <w:rFonts w:ascii="Arial" w:hAnsi="Arial" w:cs="Arial"/>
          <w:b/>
          <w:iCs/>
          <w:u w:val="single"/>
        </w:rPr>
      </w:pPr>
    </w:p>
    <w:p w:rsidR="008B2D16" w:rsidRDefault="008B2D16" w:rsidP="001469A6">
      <w:pPr>
        <w:rPr>
          <w:rFonts w:ascii="Arial" w:hAnsi="Arial" w:cs="Arial"/>
          <w:b/>
          <w:iCs/>
          <w:u w:val="single"/>
        </w:rPr>
      </w:pPr>
    </w:p>
    <w:p w:rsidR="008B2D16" w:rsidRDefault="008B2D16" w:rsidP="001469A6">
      <w:pPr>
        <w:rPr>
          <w:rFonts w:ascii="Arial" w:hAnsi="Arial" w:cs="Arial"/>
          <w:b/>
          <w:iCs/>
          <w:u w:val="single"/>
        </w:rPr>
      </w:pPr>
    </w:p>
    <w:p w:rsidR="008B2D16" w:rsidRDefault="008B2D16" w:rsidP="001469A6">
      <w:pPr>
        <w:rPr>
          <w:rFonts w:ascii="Arial" w:hAnsi="Arial" w:cs="Arial"/>
          <w:b/>
          <w:iCs/>
          <w:u w:val="single"/>
        </w:rPr>
      </w:pPr>
    </w:p>
    <w:p w:rsidR="008B2D16" w:rsidRDefault="008B2D16" w:rsidP="001469A6">
      <w:pPr>
        <w:rPr>
          <w:rFonts w:ascii="Arial" w:hAnsi="Arial" w:cs="Arial"/>
          <w:b/>
          <w:iCs/>
          <w:u w:val="single"/>
        </w:rPr>
      </w:pPr>
    </w:p>
    <w:p w:rsidR="008B2D16" w:rsidRDefault="008B2D16" w:rsidP="001469A6">
      <w:pPr>
        <w:rPr>
          <w:rFonts w:ascii="Arial" w:hAnsi="Arial" w:cs="Arial"/>
          <w:b/>
          <w:iCs/>
          <w:u w:val="single"/>
        </w:rPr>
      </w:pPr>
    </w:p>
    <w:p w:rsidR="008B2D16" w:rsidRDefault="008B2D16" w:rsidP="001469A6">
      <w:pPr>
        <w:rPr>
          <w:rFonts w:ascii="Arial" w:hAnsi="Arial" w:cs="Arial"/>
          <w:b/>
          <w:iCs/>
          <w:u w:val="single"/>
        </w:rPr>
      </w:pPr>
    </w:p>
    <w:tbl>
      <w:tblPr>
        <w:tblW w:w="0" w:type="auto"/>
        <w:jc w:val="center"/>
        <w:tblInd w:w="-3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917"/>
        <w:gridCol w:w="1061"/>
        <w:gridCol w:w="728"/>
        <w:gridCol w:w="972"/>
        <w:gridCol w:w="988"/>
        <w:gridCol w:w="924"/>
        <w:gridCol w:w="822"/>
        <w:gridCol w:w="822"/>
        <w:gridCol w:w="972"/>
        <w:gridCol w:w="1498"/>
      </w:tblGrid>
      <w:tr w:rsidR="008B2D16" w:rsidTr="008B2D16">
        <w:trPr>
          <w:trHeight w:val="418"/>
          <w:jc w:val="center"/>
        </w:trPr>
        <w:tc>
          <w:tcPr>
            <w:tcW w:w="1143" w:type="dxa"/>
            <w:tcBorders>
              <w:top w:val="single" w:sz="4" w:space="0" w:color="auto"/>
              <w:left w:val="single" w:sz="4" w:space="0" w:color="auto"/>
              <w:bottom w:val="single" w:sz="4" w:space="0" w:color="auto"/>
              <w:right w:val="single" w:sz="4" w:space="0" w:color="auto"/>
            </w:tcBorders>
            <w:shd w:val="clear" w:color="auto" w:fill="737373"/>
          </w:tcPr>
          <w:p w:rsidR="008B2D16" w:rsidRDefault="008B2D16">
            <w:pPr>
              <w:pStyle w:val="Heading6"/>
              <w:jc w:val="left"/>
              <w:rPr>
                <w:rFonts w:ascii="Times New Roman" w:hAnsi="Times New Roman" w:cs="Times New Roman"/>
                <w:color w:val="FFFFFF"/>
                <w:szCs w:val="20"/>
              </w:rPr>
            </w:pPr>
          </w:p>
          <w:p w:rsidR="008B2D16" w:rsidRDefault="008B2D16">
            <w:pPr>
              <w:pStyle w:val="Heading6"/>
              <w:jc w:val="left"/>
              <w:rPr>
                <w:rFonts w:ascii="Times New Roman" w:hAnsi="Times New Roman" w:cs="Times New Roman"/>
                <w:color w:val="FFFFFF"/>
                <w:szCs w:val="20"/>
              </w:rPr>
            </w:pPr>
          </w:p>
          <w:p w:rsidR="008B2D16" w:rsidRDefault="008B2D16">
            <w:pPr>
              <w:pStyle w:val="Heading6"/>
              <w:jc w:val="left"/>
              <w:rPr>
                <w:rFonts w:ascii="Times New Roman" w:hAnsi="Times New Roman" w:cs="Times New Roman"/>
                <w:color w:val="FFFFFF"/>
                <w:szCs w:val="20"/>
              </w:rPr>
            </w:pPr>
            <w:r>
              <w:rPr>
                <w:rFonts w:ascii="Times New Roman" w:hAnsi="Times New Roman" w:cs="Times New Roman"/>
                <w:color w:val="FFFFFF"/>
                <w:szCs w:val="20"/>
              </w:rPr>
              <w:t xml:space="preserve">Location </w:t>
            </w:r>
          </w:p>
          <w:p w:rsidR="008B2D16" w:rsidRDefault="008B2D16">
            <w:pPr>
              <w:rPr>
                <w:b/>
                <w:bCs/>
                <w:i/>
                <w:color w:val="FFFFFF"/>
                <w:sz w:val="20"/>
                <w:szCs w:val="20"/>
              </w:rPr>
            </w:pPr>
            <w:r>
              <w:rPr>
                <w:b/>
                <w:i/>
                <w:color w:val="FFFFFF"/>
                <w:sz w:val="20"/>
                <w:szCs w:val="20"/>
              </w:rPr>
              <w:t>(Site, Building, Floor, Closet)</w:t>
            </w:r>
          </w:p>
        </w:tc>
        <w:tc>
          <w:tcPr>
            <w:tcW w:w="882" w:type="dxa"/>
            <w:tcBorders>
              <w:top w:val="single" w:sz="4" w:space="0" w:color="auto"/>
              <w:left w:val="single" w:sz="4" w:space="0" w:color="auto"/>
              <w:bottom w:val="single" w:sz="4" w:space="0" w:color="auto"/>
              <w:right w:val="single" w:sz="4" w:space="0" w:color="auto"/>
            </w:tcBorders>
            <w:shd w:val="clear" w:color="auto" w:fill="737373"/>
          </w:tcPr>
          <w:p w:rsidR="008B2D16" w:rsidRDefault="008B2D16">
            <w:pPr>
              <w:rPr>
                <w:b/>
                <w:bCs/>
                <w:color w:val="FFFFFF"/>
                <w:sz w:val="20"/>
                <w:szCs w:val="20"/>
              </w:rPr>
            </w:pPr>
          </w:p>
          <w:p w:rsidR="008B2D16" w:rsidRDefault="008B2D16">
            <w:pPr>
              <w:rPr>
                <w:color w:val="FFFFFF"/>
                <w:sz w:val="20"/>
                <w:szCs w:val="20"/>
              </w:rPr>
            </w:pPr>
            <w:r>
              <w:rPr>
                <w:b/>
                <w:bCs/>
                <w:color w:val="FFFFFF"/>
                <w:sz w:val="20"/>
                <w:szCs w:val="20"/>
              </w:rPr>
              <w:t>New or Existing</w:t>
            </w:r>
          </w:p>
        </w:tc>
        <w:tc>
          <w:tcPr>
            <w:tcW w:w="1052" w:type="dxa"/>
            <w:tcBorders>
              <w:top w:val="single" w:sz="4" w:space="0" w:color="auto"/>
              <w:left w:val="single" w:sz="4" w:space="0" w:color="auto"/>
              <w:bottom w:val="single" w:sz="4" w:space="0" w:color="auto"/>
              <w:right w:val="single" w:sz="4" w:space="0" w:color="auto"/>
            </w:tcBorders>
            <w:shd w:val="clear" w:color="auto" w:fill="737373"/>
            <w:hideMark/>
          </w:tcPr>
          <w:p w:rsidR="008B2D16" w:rsidRDefault="008B2D16">
            <w:pPr>
              <w:rPr>
                <w:b/>
                <w:bCs/>
                <w:color w:val="FFFFFF"/>
                <w:sz w:val="20"/>
                <w:szCs w:val="20"/>
              </w:rPr>
            </w:pPr>
            <w:r>
              <w:rPr>
                <w:b/>
                <w:bCs/>
                <w:color w:val="FFFFFF"/>
                <w:sz w:val="20"/>
                <w:szCs w:val="20"/>
              </w:rPr>
              <w:t>Circuit Type</w:t>
            </w:r>
          </w:p>
          <w:p w:rsidR="008B2D16" w:rsidRDefault="008B2D16">
            <w:pPr>
              <w:rPr>
                <w:color w:val="FFFFFF"/>
                <w:sz w:val="20"/>
                <w:szCs w:val="20"/>
              </w:rPr>
            </w:pPr>
            <w:r>
              <w:rPr>
                <w:b/>
                <w:bCs/>
                <w:color w:val="FFFFFF"/>
                <w:sz w:val="20"/>
                <w:szCs w:val="20"/>
              </w:rPr>
              <w:t xml:space="preserve"> (Sprint GMPLS, Sprint Other, Customer Provided)</w:t>
            </w:r>
          </w:p>
        </w:tc>
        <w:tc>
          <w:tcPr>
            <w:tcW w:w="700" w:type="dxa"/>
            <w:tcBorders>
              <w:top w:val="single" w:sz="4" w:space="0" w:color="auto"/>
              <w:left w:val="single" w:sz="4" w:space="0" w:color="auto"/>
              <w:bottom w:val="single" w:sz="4" w:space="0" w:color="auto"/>
              <w:right w:val="single" w:sz="4" w:space="0" w:color="auto"/>
            </w:tcBorders>
            <w:shd w:val="clear" w:color="auto" w:fill="737373"/>
          </w:tcPr>
          <w:p w:rsidR="008B2D16" w:rsidRDefault="008B2D16">
            <w:pPr>
              <w:rPr>
                <w:b/>
                <w:bCs/>
                <w:color w:val="FFFFFF"/>
                <w:sz w:val="20"/>
                <w:szCs w:val="20"/>
              </w:rPr>
            </w:pPr>
          </w:p>
          <w:p w:rsidR="008B2D16" w:rsidRDefault="008B2D16">
            <w:pPr>
              <w:rPr>
                <w:color w:val="FFFFFF"/>
                <w:sz w:val="20"/>
                <w:szCs w:val="20"/>
              </w:rPr>
            </w:pPr>
            <w:r>
              <w:rPr>
                <w:b/>
                <w:bCs/>
                <w:color w:val="FFFFFF"/>
                <w:sz w:val="20"/>
                <w:szCs w:val="20"/>
              </w:rPr>
              <w:t xml:space="preserve">Port Speed </w:t>
            </w:r>
          </w:p>
        </w:tc>
        <w:tc>
          <w:tcPr>
            <w:tcW w:w="935" w:type="dxa"/>
            <w:tcBorders>
              <w:top w:val="single" w:sz="4" w:space="0" w:color="auto"/>
              <w:left w:val="single" w:sz="4" w:space="0" w:color="auto"/>
              <w:bottom w:val="single" w:sz="4" w:space="0" w:color="auto"/>
              <w:right w:val="single" w:sz="4" w:space="0" w:color="auto"/>
            </w:tcBorders>
            <w:shd w:val="clear" w:color="auto" w:fill="737373"/>
            <w:hideMark/>
          </w:tcPr>
          <w:p w:rsidR="008B2D16" w:rsidRDefault="008B2D16">
            <w:pPr>
              <w:rPr>
                <w:b/>
                <w:bCs/>
                <w:color w:val="FFFFFF"/>
                <w:sz w:val="20"/>
                <w:szCs w:val="20"/>
              </w:rPr>
            </w:pPr>
            <w:r>
              <w:rPr>
                <w:b/>
                <w:bCs/>
                <w:color w:val="FFFFFF"/>
                <w:sz w:val="20"/>
                <w:szCs w:val="20"/>
              </w:rPr>
              <w:t xml:space="preserve">L2 link protocol (PPP, HDLC, Ethernet </w:t>
            </w:r>
            <w:proofErr w:type="spellStart"/>
            <w:r>
              <w:rPr>
                <w:b/>
                <w:bCs/>
                <w:color w:val="FFFFFF"/>
                <w:sz w:val="20"/>
                <w:szCs w:val="20"/>
              </w:rPr>
              <w:t>etc</w:t>
            </w:r>
            <w:proofErr w:type="spellEnd"/>
            <w:r>
              <w:rPr>
                <w:b/>
                <w:bCs/>
                <w:color w:val="FFFFFF"/>
                <w:sz w:val="20"/>
                <w:szCs w:val="20"/>
              </w:rPr>
              <w:t>)</w:t>
            </w:r>
          </w:p>
        </w:tc>
        <w:tc>
          <w:tcPr>
            <w:tcW w:w="988" w:type="dxa"/>
            <w:tcBorders>
              <w:top w:val="single" w:sz="4" w:space="0" w:color="auto"/>
              <w:left w:val="single" w:sz="4" w:space="0" w:color="auto"/>
              <w:bottom w:val="single" w:sz="4" w:space="0" w:color="auto"/>
              <w:right w:val="single" w:sz="4" w:space="0" w:color="auto"/>
            </w:tcBorders>
            <w:shd w:val="clear" w:color="auto" w:fill="737373"/>
            <w:hideMark/>
          </w:tcPr>
          <w:p w:rsidR="008B2D16" w:rsidRDefault="008B2D16" w:rsidP="00910AF7">
            <w:pPr>
              <w:rPr>
                <w:b/>
                <w:bCs/>
                <w:color w:val="FFFFFF"/>
                <w:sz w:val="20"/>
                <w:szCs w:val="20"/>
              </w:rPr>
            </w:pPr>
            <w:r>
              <w:rPr>
                <w:b/>
                <w:bCs/>
                <w:color w:val="FFFFFF"/>
                <w:sz w:val="20"/>
                <w:szCs w:val="20"/>
              </w:rPr>
              <w:t xml:space="preserve">L3 Routing Protocol </w:t>
            </w:r>
          </w:p>
        </w:tc>
        <w:tc>
          <w:tcPr>
            <w:tcW w:w="924" w:type="dxa"/>
            <w:tcBorders>
              <w:top w:val="single" w:sz="4" w:space="0" w:color="auto"/>
              <w:left w:val="single" w:sz="4" w:space="0" w:color="auto"/>
              <w:bottom w:val="single" w:sz="4" w:space="0" w:color="auto"/>
              <w:right w:val="single" w:sz="4" w:space="0" w:color="auto"/>
            </w:tcBorders>
            <w:shd w:val="clear" w:color="auto" w:fill="737373"/>
            <w:hideMark/>
          </w:tcPr>
          <w:p w:rsidR="008B2D16" w:rsidRDefault="008B2D16">
            <w:pPr>
              <w:rPr>
                <w:b/>
                <w:bCs/>
                <w:color w:val="FFFFFF"/>
                <w:sz w:val="20"/>
                <w:szCs w:val="20"/>
              </w:rPr>
            </w:pPr>
            <w:r>
              <w:rPr>
                <w:b/>
                <w:bCs/>
                <w:color w:val="FFFFFF"/>
                <w:sz w:val="20"/>
                <w:szCs w:val="20"/>
              </w:rPr>
              <w:t xml:space="preserve">LLQ Queue size  for VoIP (kbps) </w:t>
            </w:r>
          </w:p>
        </w:tc>
        <w:tc>
          <w:tcPr>
            <w:tcW w:w="791" w:type="dxa"/>
            <w:tcBorders>
              <w:top w:val="single" w:sz="4" w:space="0" w:color="auto"/>
              <w:left w:val="single" w:sz="4" w:space="0" w:color="auto"/>
              <w:bottom w:val="single" w:sz="4" w:space="0" w:color="auto"/>
              <w:right w:val="single" w:sz="4" w:space="0" w:color="auto"/>
            </w:tcBorders>
            <w:shd w:val="clear" w:color="auto" w:fill="737373"/>
            <w:hideMark/>
          </w:tcPr>
          <w:p w:rsidR="008B2D16" w:rsidRDefault="008B2D16">
            <w:pPr>
              <w:rPr>
                <w:b/>
                <w:bCs/>
                <w:color w:val="FFFFFF"/>
                <w:sz w:val="20"/>
                <w:szCs w:val="20"/>
              </w:rPr>
            </w:pPr>
            <w:r>
              <w:rPr>
                <w:b/>
                <w:bCs/>
                <w:color w:val="FFFFFF"/>
                <w:sz w:val="20"/>
                <w:szCs w:val="20"/>
              </w:rPr>
              <w:t>#G.711 calls</w:t>
            </w:r>
          </w:p>
        </w:tc>
        <w:tc>
          <w:tcPr>
            <w:tcW w:w="791" w:type="dxa"/>
            <w:tcBorders>
              <w:top w:val="single" w:sz="4" w:space="0" w:color="auto"/>
              <w:left w:val="single" w:sz="4" w:space="0" w:color="auto"/>
              <w:bottom w:val="single" w:sz="4" w:space="0" w:color="auto"/>
              <w:right w:val="single" w:sz="4" w:space="0" w:color="auto"/>
            </w:tcBorders>
            <w:shd w:val="clear" w:color="auto" w:fill="737373"/>
            <w:hideMark/>
          </w:tcPr>
          <w:p w:rsidR="008B2D16" w:rsidRDefault="008B2D16">
            <w:pPr>
              <w:rPr>
                <w:b/>
                <w:bCs/>
                <w:color w:val="FFFFFF"/>
                <w:sz w:val="20"/>
                <w:szCs w:val="20"/>
              </w:rPr>
            </w:pPr>
            <w:r>
              <w:rPr>
                <w:b/>
                <w:bCs/>
                <w:color w:val="FFFFFF"/>
                <w:sz w:val="20"/>
                <w:szCs w:val="20"/>
              </w:rPr>
              <w:t>#G.729 calls</w:t>
            </w:r>
          </w:p>
        </w:tc>
        <w:tc>
          <w:tcPr>
            <w:tcW w:w="935" w:type="dxa"/>
            <w:tcBorders>
              <w:top w:val="single" w:sz="4" w:space="0" w:color="auto"/>
              <w:left w:val="single" w:sz="4" w:space="0" w:color="auto"/>
              <w:bottom w:val="single" w:sz="4" w:space="0" w:color="auto"/>
              <w:right w:val="single" w:sz="4" w:space="0" w:color="auto"/>
            </w:tcBorders>
            <w:shd w:val="clear" w:color="auto" w:fill="737373"/>
            <w:hideMark/>
          </w:tcPr>
          <w:p w:rsidR="008B2D16" w:rsidRDefault="008B2D16">
            <w:pPr>
              <w:rPr>
                <w:b/>
                <w:bCs/>
                <w:color w:val="FFFFFF"/>
                <w:sz w:val="20"/>
                <w:szCs w:val="20"/>
              </w:rPr>
            </w:pPr>
            <w:r>
              <w:rPr>
                <w:b/>
                <w:bCs/>
                <w:color w:val="FFFFFF"/>
                <w:sz w:val="20"/>
                <w:szCs w:val="20"/>
              </w:rPr>
              <w:t xml:space="preserve">CBWFQ Queue size  for Video (kbps) </w:t>
            </w:r>
          </w:p>
        </w:tc>
        <w:tc>
          <w:tcPr>
            <w:tcW w:w="1498" w:type="dxa"/>
            <w:tcBorders>
              <w:top w:val="single" w:sz="4" w:space="0" w:color="auto"/>
              <w:left w:val="single" w:sz="4" w:space="0" w:color="auto"/>
              <w:bottom w:val="single" w:sz="4" w:space="0" w:color="auto"/>
              <w:right w:val="single" w:sz="4" w:space="0" w:color="auto"/>
            </w:tcBorders>
            <w:shd w:val="clear" w:color="auto" w:fill="737373"/>
          </w:tcPr>
          <w:p w:rsidR="008B2D16" w:rsidRDefault="008B2D16">
            <w:pPr>
              <w:rPr>
                <w:b/>
                <w:bCs/>
                <w:color w:val="FFFFFF"/>
                <w:sz w:val="20"/>
                <w:szCs w:val="20"/>
              </w:rPr>
            </w:pPr>
          </w:p>
          <w:p w:rsidR="008B2D16" w:rsidRDefault="008B2D16">
            <w:pPr>
              <w:rPr>
                <w:rFonts w:ascii="Calibri" w:hAnsi="Calibri"/>
                <w:b/>
                <w:bCs/>
                <w:color w:val="FFFFFF"/>
                <w:sz w:val="20"/>
                <w:szCs w:val="20"/>
              </w:rPr>
            </w:pPr>
          </w:p>
          <w:p w:rsidR="008B2D16" w:rsidRDefault="008B2D16">
            <w:pPr>
              <w:rPr>
                <w:color w:val="FFFFFF"/>
                <w:sz w:val="20"/>
                <w:szCs w:val="20"/>
              </w:rPr>
            </w:pPr>
            <w:r>
              <w:rPr>
                <w:b/>
                <w:bCs/>
                <w:color w:val="FFFFFF"/>
                <w:sz w:val="20"/>
                <w:szCs w:val="20"/>
              </w:rPr>
              <w:t>Modification Explanation</w:t>
            </w:r>
          </w:p>
        </w:tc>
      </w:tr>
      <w:tr w:rsidR="008B2D16" w:rsidTr="008B2D16">
        <w:trPr>
          <w:trHeight w:val="73"/>
          <w:jc w:val="center"/>
        </w:trPr>
        <w:tc>
          <w:tcPr>
            <w:tcW w:w="1143"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882"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1052"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00"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35" w:type="dxa"/>
            <w:tcBorders>
              <w:top w:val="single" w:sz="4" w:space="0" w:color="auto"/>
              <w:left w:val="single" w:sz="4" w:space="0" w:color="auto"/>
              <w:bottom w:val="single" w:sz="4" w:space="0" w:color="auto"/>
              <w:right w:val="single" w:sz="4" w:space="0" w:color="auto"/>
            </w:tcBorders>
            <w:hideMark/>
          </w:tcPr>
          <w:p w:rsidR="008B2D16" w:rsidRDefault="008B2D16">
            <w:pPr>
              <w:rPr>
                <w:color w:val="FF0000"/>
                <w:sz w:val="20"/>
                <w:szCs w:val="20"/>
              </w:rPr>
            </w:pPr>
          </w:p>
        </w:tc>
        <w:tc>
          <w:tcPr>
            <w:tcW w:w="988"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24" w:type="dxa"/>
            <w:tcBorders>
              <w:top w:val="single" w:sz="4" w:space="0" w:color="auto"/>
              <w:left w:val="single" w:sz="4" w:space="0" w:color="auto"/>
              <w:bottom w:val="single" w:sz="4" w:space="0" w:color="auto"/>
              <w:right w:val="single" w:sz="4" w:space="0" w:color="auto"/>
            </w:tcBorders>
            <w:hideMark/>
          </w:tcPr>
          <w:p w:rsidR="008B2D16" w:rsidRDefault="008B2D16">
            <w:pPr>
              <w:rPr>
                <w:sz w:val="20"/>
                <w:szCs w:val="20"/>
              </w:rPr>
            </w:pPr>
          </w:p>
        </w:tc>
        <w:tc>
          <w:tcPr>
            <w:tcW w:w="791" w:type="dxa"/>
            <w:tcBorders>
              <w:top w:val="single" w:sz="4" w:space="0" w:color="auto"/>
              <w:left w:val="single" w:sz="4" w:space="0" w:color="auto"/>
              <w:bottom w:val="single" w:sz="4" w:space="0" w:color="auto"/>
              <w:right w:val="single" w:sz="4" w:space="0" w:color="auto"/>
            </w:tcBorders>
            <w:hideMark/>
          </w:tcPr>
          <w:p w:rsidR="008B2D16" w:rsidRDefault="008B2D16">
            <w:pPr>
              <w:rPr>
                <w:sz w:val="20"/>
                <w:szCs w:val="20"/>
              </w:rPr>
            </w:pPr>
          </w:p>
        </w:tc>
        <w:tc>
          <w:tcPr>
            <w:tcW w:w="791" w:type="dxa"/>
            <w:tcBorders>
              <w:top w:val="single" w:sz="4" w:space="0" w:color="auto"/>
              <w:left w:val="single" w:sz="4" w:space="0" w:color="auto"/>
              <w:bottom w:val="single" w:sz="4" w:space="0" w:color="auto"/>
              <w:right w:val="single" w:sz="4" w:space="0" w:color="auto"/>
            </w:tcBorders>
            <w:hideMark/>
          </w:tcPr>
          <w:p w:rsidR="008B2D16" w:rsidRDefault="008B2D16">
            <w:pPr>
              <w:rPr>
                <w:sz w:val="20"/>
                <w:szCs w:val="20"/>
              </w:rPr>
            </w:pPr>
          </w:p>
        </w:tc>
        <w:tc>
          <w:tcPr>
            <w:tcW w:w="935" w:type="dxa"/>
            <w:tcBorders>
              <w:top w:val="single" w:sz="4" w:space="0" w:color="auto"/>
              <w:left w:val="single" w:sz="4" w:space="0" w:color="auto"/>
              <w:bottom w:val="single" w:sz="4" w:space="0" w:color="auto"/>
              <w:right w:val="single" w:sz="4" w:space="0" w:color="auto"/>
            </w:tcBorders>
            <w:hideMark/>
          </w:tcPr>
          <w:p w:rsidR="008B2D16" w:rsidRDefault="008B2D16">
            <w:pPr>
              <w:rPr>
                <w:sz w:val="20"/>
                <w:szCs w:val="20"/>
              </w:rPr>
            </w:pPr>
          </w:p>
        </w:tc>
        <w:tc>
          <w:tcPr>
            <w:tcW w:w="1498"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r>
      <w:tr w:rsidR="008B2D16" w:rsidTr="008B2D16">
        <w:trPr>
          <w:trHeight w:val="73"/>
          <w:jc w:val="center"/>
        </w:trPr>
        <w:tc>
          <w:tcPr>
            <w:tcW w:w="1143"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882"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1052"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00"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35"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88"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24"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91"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91"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35"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1498"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r>
      <w:tr w:rsidR="008B2D16" w:rsidTr="008B2D16">
        <w:trPr>
          <w:trHeight w:val="73"/>
          <w:jc w:val="center"/>
        </w:trPr>
        <w:tc>
          <w:tcPr>
            <w:tcW w:w="1143"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882"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1052"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00"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35"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88"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24"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91"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91"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35"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1498"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r>
      <w:tr w:rsidR="008B2D16" w:rsidTr="008B2D16">
        <w:trPr>
          <w:trHeight w:val="73"/>
          <w:jc w:val="center"/>
        </w:trPr>
        <w:tc>
          <w:tcPr>
            <w:tcW w:w="1143"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882"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1052"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00"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35"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88"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24"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91"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791"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935"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c>
          <w:tcPr>
            <w:tcW w:w="1498" w:type="dxa"/>
            <w:tcBorders>
              <w:top w:val="single" w:sz="4" w:space="0" w:color="auto"/>
              <w:left w:val="single" w:sz="4" w:space="0" w:color="auto"/>
              <w:bottom w:val="single" w:sz="4" w:space="0" w:color="auto"/>
              <w:right w:val="single" w:sz="4" w:space="0" w:color="auto"/>
            </w:tcBorders>
          </w:tcPr>
          <w:p w:rsidR="008B2D16" w:rsidRDefault="008B2D16">
            <w:pPr>
              <w:rPr>
                <w:sz w:val="20"/>
                <w:szCs w:val="20"/>
              </w:rPr>
            </w:pPr>
          </w:p>
        </w:tc>
      </w:tr>
    </w:tbl>
    <w:p w:rsidR="008B2D16" w:rsidRDefault="008B2D16" w:rsidP="001469A6">
      <w:pPr>
        <w:rPr>
          <w:rFonts w:ascii="Arial" w:hAnsi="Arial" w:cs="Arial"/>
          <w:b/>
          <w:iCs/>
          <w:u w:val="single"/>
        </w:rPr>
      </w:pPr>
    </w:p>
    <w:tbl>
      <w:tblPr>
        <w:tblW w:w="6920" w:type="dxa"/>
        <w:tblInd w:w="93" w:type="dxa"/>
        <w:tblLook w:val="04A0" w:firstRow="1" w:lastRow="0" w:firstColumn="1" w:lastColumn="0" w:noHBand="0" w:noVBand="1"/>
      </w:tblPr>
      <w:tblGrid>
        <w:gridCol w:w="5860"/>
        <w:gridCol w:w="1060"/>
      </w:tblGrid>
      <w:tr w:rsidR="00877CD2" w:rsidRPr="00877CD2" w:rsidTr="00877CD2">
        <w:trPr>
          <w:trHeight w:val="315"/>
        </w:trPr>
        <w:tc>
          <w:tcPr>
            <w:tcW w:w="5860" w:type="dxa"/>
            <w:tcBorders>
              <w:top w:val="nil"/>
              <w:left w:val="nil"/>
              <w:bottom w:val="nil"/>
              <w:right w:val="nil"/>
            </w:tcBorders>
            <w:shd w:val="clear" w:color="auto" w:fill="auto"/>
            <w:noWrap/>
            <w:vAlign w:val="bottom"/>
            <w:hideMark/>
          </w:tcPr>
          <w:p w:rsidR="00877CD2" w:rsidRPr="00877CD2" w:rsidRDefault="00877CD2" w:rsidP="00877CD2">
            <w:pPr>
              <w:rPr>
                <w:rFonts w:ascii="Arial" w:hAnsi="Arial" w:cs="Arial"/>
                <w:b/>
                <w:bCs/>
                <w:u w:val="single"/>
              </w:rPr>
            </w:pPr>
            <w:r w:rsidRPr="00877CD2">
              <w:rPr>
                <w:rFonts w:ascii="Arial" w:hAnsi="Arial" w:cs="Arial"/>
                <w:b/>
                <w:bCs/>
                <w:u w:val="single"/>
              </w:rPr>
              <w:lastRenderedPageBreak/>
              <w:t>Variables and assumed defaults</w:t>
            </w:r>
            <w:r w:rsidR="00687141">
              <w:rPr>
                <w:rFonts w:ascii="Arial" w:hAnsi="Arial" w:cs="Arial"/>
                <w:b/>
                <w:bCs/>
                <w:u w:val="single"/>
              </w:rPr>
              <w:t xml:space="preserve"> </w:t>
            </w:r>
            <w:r w:rsidR="00687141" w:rsidRPr="005C30AD">
              <w:rPr>
                <w:rFonts w:ascii="Arial" w:hAnsi="Arial" w:cs="Arial"/>
                <w:bCs/>
                <w:color w:val="FF0000"/>
              </w:rPr>
              <w:t>(discuss with the customer and adjust</w:t>
            </w:r>
            <w:r w:rsidR="003C1B52">
              <w:rPr>
                <w:rFonts w:ascii="Arial" w:hAnsi="Arial" w:cs="Arial"/>
                <w:bCs/>
                <w:color w:val="FF0000"/>
              </w:rPr>
              <w:t>/edit this</w:t>
            </w:r>
            <w:r w:rsidR="00687141" w:rsidRPr="005C30AD">
              <w:rPr>
                <w:rFonts w:ascii="Arial" w:hAnsi="Arial" w:cs="Arial"/>
                <w:bCs/>
                <w:color w:val="FF0000"/>
              </w:rPr>
              <w:t xml:space="preserve"> as needed</w:t>
            </w:r>
            <w:r w:rsidR="009E155B">
              <w:rPr>
                <w:rFonts w:ascii="Arial" w:hAnsi="Arial" w:cs="Arial"/>
                <w:bCs/>
                <w:color w:val="FF0000"/>
              </w:rPr>
              <w:t xml:space="preserve">. Capture a table like this per “site-profile” type </w:t>
            </w:r>
            <w:r w:rsidR="00F77EF4">
              <w:rPr>
                <w:rFonts w:ascii="Arial" w:hAnsi="Arial" w:cs="Arial"/>
                <w:bCs/>
                <w:color w:val="FF0000"/>
              </w:rPr>
              <w:t>e.g.</w:t>
            </w:r>
            <w:r w:rsidR="009E155B">
              <w:rPr>
                <w:rFonts w:ascii="Arial" w:hAnsi="Arial" w:cs="Arial"/>
                <w:bCs/>
                <w:color w:val="FF0000"/>
              </w:rPr>
              <w:t xml:space="preserve"> up to 20 users</w:t>
            </w:r>
            <w:r w:rsidR="00EB10F6">
              <w:rPr>
                <w:rFonts w:ascii="Arial" w:hAnsi="Arial" w:cs="Arial"/>
                <w:bCs/>
                <w:color w:val="FF0000"/>
              </w:rPr>
              <w:t xml:space="preserve"> site-profile</w:t>
            </w:r>
            <w:r w:rsidR="009E155B">
              <w:rPr>
                <w:rFonts w:ascii="Arial" w:hAnsi="Arial" w:cs="Arial"/>
                <w:bCs/>
                <w:color w:val="FF0000"/>
              </w:rPr>
              <w:t xml:space="preserve">, up to 40 users </w:t>
            </w:r>
            <w:r w:rsidR="00EB10F6">
              <w:rPr>
                <w:rFonts w:ascii="Arial" w:hAnsi="Arial" w:cs="Arial"/>
                <w:bCs/>
                <w:color w:val="FF0000"/>
              </w:rPr>
              <w:t xml:space="preserve">site-profile </w:t>
            </w:r>
            <w:proofErr w:type="spellStart"/>
            <w:r w:rsidR="009E155B">
              <w:rPr>
                <w:rFonts w:ascii="Arial" w:hAnsi="Arial" w:cs="Arial"/>
                <w:bCs/>
                <w:color w:val="FF0000"/>
              </w:rPr>
              <w:t>etc</w:t>
            </w:r>
            <w:proofErr w:type="spellEnd"/>
            <w:r w:rsidR="009E155B">
              <w:rPr>
                <w:rFonts w:ascii="Arial" w:hAnsi="Arial" w:cs="Arial"/>
                <w:bCs/>
                <w:color w:val="FF0000"/>
              </w:rPr>
              <w:t>…do the profiles as applicable to your specific design</w:t>
            </w:r>
            <w:r w:rsidR="00687141" w:rsidRPr="005C30AD">
              <w:rPr>
                <w:rFonts w:ascii="Arial" w:hAnsi="Arial" w:cs="Arial"/>
                <w:bCs/>
                <w:color w:val="FF0000"/>
              </w:rPr>
              <w:t>)</w:t>
            </w:r>
            <w:r w:rsidRPr="005C30AD">
              <w:rPr>
                <w:rFonts w:ascii="Arial" w:hAnsi="Arial" w:cs="Arial"/>
                <w:bCs/>
                <w:color w:val="FF0000"/>
              </w:rPr>
              <w:t>:</w:t>
            </w:r>
          </w:p>
        </w:tc>
        <w:tc>
          <w:tcPr>
            <w:tcW w:w="1060" w:type="dxa"/>
            <w:tcBorders>
              <w:top w:val="nil"/>
              <w:left w:val="nil"/>
              <w:bottom w:val="nil"/>
              <w:right w:val="nil"/>
            </w:tcBorders>
            <w:shd w:val="clear" w:color="auto" w:fill="auto"/>
            <w:noWrap/>
            <w:vAlign w:val="bottom"/>
            <w:hideMark/>
          </w:tcPr>
          <w:p w:rsidR="00877CD2" w:rsidRPr="00877CD2" w:rsidRDefault="00877CD2" w:rsidP="00877CD2">
            <w:pPr>
              <w:rPr>
                <w:rFonts w:ascii="Arial" w:hAnsi="Arial" w:cs="Arial"/>
                <w:sz w:val="20"/>
                <w:szCs w:val="20"/>
              </w:rPr>
            </w:pPr>
          </w:p>
        </w:tc>
      </w:tr>
      <w:tr w:rsidR="00877CD2" w:rsidRPr="00877CD2" w:rsidTr="00877CD2">
        <w:trPr>
          <w:trHeight w:val="300"/>
        </w:trPr>
        <w:tc>
          <w:tcPr>
            <w:tcW w:w="5860" w:type="dxa"/>
            <w:tcBorders>
              <w:top w:val="nil"/>
              <w:left w:val="nil"/>
              <w:bottom w:val="nil"/>
              <w:right w:val="nil"/>
            </w:tcBorders>
            <w:shd w:val="clear" w:color="auto" w:fill="auto"/>
            <w:noWrap/>
            <w:vAlign w:val="bottom"/>
            <w:hideMark/>
          </w:tcPr>
          <w:p w:rsidR="00877CD2" w:rsidRPr="00877CD2" w:rsidRDefault="00877CD2" w:rsidP="00877CD2">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877CD2" w:rsidRPr="00877CD2" w:rsidRDefault="00877CD2" w:rsidP="00877CD2">
            <w:pPr>
              <w:rPr>
                <w:rFonts w:ascii="Arial" w:hAnsi="Arial" w:cs="Arial"/>
                <w:sz w:val="20"/>
                <w:szCs w:val="20"/>
              </w:rPr>
            </w:pPr>
          </w:p>
        </w:tc>
      </w:tr>
      <w:tr w:rsidR="00877CD2" w:rsidRPr="00877CD2" w:rsidTr="00877CD2">
        <w:trPr>
          <w:trHeight w:val="300"/>
        </w:trPr>
        <w:tc>
          <w:tcPr>
            <w:tcW w:w="5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7CD2" w:rsidRPr="00877CD2" w:rsidRDefault="00F77EF4" w:rsidP="00877CD2">
            <w:pPr>
              <w:rPr>
                <w:rFonts w:ascii="Arial" w:hAnsi="Arial" w:cs="Arial"/>
                <w:sz w:val="16"/>
                <w:szCs w:val="16"/>
              </w:rPr>
            </w:pPr>
            <w:r w:rsidRPr="00877CD2">
              <w:rPr>
                <w:rFonts w:ascii="Arial" w:hAnsi="Arial" w:cs="Arial"/>
                <w:sz w:val="16"/>
                <w:szCs w:val="16"/>
              </w:rPr>
              <w:t>Est.</w:t>
            </w:r>
            <w:r w:rsidR="00877CD2" w:rsidRPr="00877CD2">
              <w:rPr>
                <w:rFonts w:ascii="Arial" w:hAnsi="Arial" w:cs="Arial"/>
                <w:sz w:val="16"/>
                <w:szCs w:val="16"/>
              </w:rPr>
              <w:t xml:space="preserve"> G.729 b/w on PPP /kbps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28.14</w:t>
            </w:r>
          </w:p>
        </w:tc>
      </w:tr>
      <w:tr w:rsidR="00877CD2" w:rsidRPr="00877CD2" w:rsidTr="00877CD2">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877CD2" w:rsidRPr="00877CD2" w:rsidRDefault="00F77EF4" w:rsidP="00877CD2">
            <w:pPr>
              <w:rPr>
                <w:rFonts w:ascii="Arial" w:hAnsi="Arial" w:cs="Arial"/>
                <w:sz w:val="16"/>
                <w:szCs w:val="16"/>
              </w:rPr>
            </w:pPr>
            <w:r w:rsidRPr="00877CD2">
              <w:rPr>
                <w:rFonts w:ascii="Arial" w:hAnsi="Arial" w:cs="Arial"/>
                <w:sz w:val="16"/>
                <w:szCs w:val="16"/>
              </w:rPr>
              <w:t>Est.</w:t>
            </w:r>
            <w:r w:rsidR="00877CD2" w:rsidRPr="00877CD2">
              <w:rPr>
                <w:rFonts w:ascii="Arial" w:hAnsi="Arial" w:cs="Arial"/>
                <w:sz w:val="16"/>
                <w:szCs w:val="16"/>
              </w:rPr>
              <w:t xml:space="preserve"> G.729 b/w on Ethernet /kbps</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32.76</w:t>
            </w:r>
          </w:p>
        </w:tc>
      </w:tr>
      <w:tr w:rsidR="00877CD2" w:rsidRPr="00877CD2" w:rsidTr="00877CD2">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877CD2" w:rsidRPr="00877CD2" w:rsidRDefault="00F77EF4" w:rsidP="00877CD2">
            <w:pPr>
              <w:rPr>
                <w:rFonts w:ascii="Arial" w:hAnsi="Arial" w:cs="Arial"/>
                <w:sz w:val="16"/>
                <w:szCs w:val="16"/>
              </w:rPr>
            </w:pPr>
            <w:r w:rsidRPr="00877CD2">
              <w:rPr>
                <w:rFonts w:ascii="Arial" w:hAnsi="Arial" w:cs="Arial"/>
                <w:sz w:val="16"/>
                <w:szCs w:val="16"/>
              </w:rPr>
              <w:t>Est.</w:t>
            </w:r>
            <w:r w:rsidR="00877CD2" w:rsidRPr="00877CD2">
              <w:rPr>
                <w:rFonts w:ascii="Arial" w:hAnsi="Arial" w:cs="Arial"/>
                <w:sz w:val="16"/>
                <w:szCs w:val="16"/>
              </w:rPr>
              <w:t xml:space="preserve"> G.711 b/w on PPP /kbps</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86.94</w:t>
            </w:r>
          </w:p>
        </w:tc>
      </w:tr>
      <w:tr w:rsidR="00877CD2" w:rsidRPr="00877CD2" w:rsidTr="00877CD2">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877CD2" w:rsidRPr="00877CD2" w:rsidRDefault="00F77EF4" w:rsidP="00877CD2">
            <w:pPr>
              <w:rPr>
                <w:rFonts w:ascii="Arial" w:hAnsi="Arial" w:cs="Arial"/>
                <w:sz w:val="16"/>
                <w:szCs w:val="16"/>
              </w:rPr>
            </w:pPr>
            <w:r w:rsidRPr="00877CD2">
              <w:rPr>
                <w:rFonts w:ascii="Arial" w:hAnsi="Arial" w:cs="Arial"/>
                <w:sz w:val="16"/>
                <w:szCs w:val="16"/>
              </w:rPr>
              <w:t>Est.</w:t>
            </w:r>
            <w:r w:rsidR="00877CD2" w:rsidRPr="00877CD2">
              <w:rPr>
                <w:rFonts w:ascii="Arial" w:hAnsi="Arial" w:cs="Arial"/>
                <w:sz w:val="16"/>
                <w:szCs w:val="16"/>
              </w:rPr>
              <w:t xml:space="preserve"> G.711 b/w on Ethernet /kbps</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91.56</w:t>
            </w:r>
          </w:p>
        </w:tc>
      </w:tr>
      <w:tr w:rsidR="00877CD2" w:rsidRPr="00877CD2" w:rsidTr="00877CD2">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877CD2" w:rsidRPr="00877CD2" w:rsidRDefault="00F77EF4" w:rsidP="00877CD2">
            <w:pPr>
              <w:rPr>
                <w:rFonts w:ascii="Arial" w:hAnsi="Arial" w:cs="Arial"/>
                <w:sz w:val="16"/>
                <w:szCs w:val="16"/>
              </w:rPr>
            </w:pPr>
            <w:r w:rsidRPr="00877CD2">
              <w:rPr>
                <w:rFonts w:ascii="Arial" w:hAnsi="Arial" w:cs="Arial"/>
                <w:sz w:val="16"/>
                <w:szCs w:val="16"/>
              </w:rPr>
              <w:t>Est.</w:t>
            </w:r>
            <w:r w:rsidR="00877CD2" w:rsidRPr="00877CD2">
              <w:rPr>
                <w:rFonts w:ascii="Arial" w:hAnsi="Arial" w:cs="Arial"/>
                <w:sz w:val="16"/>
                <w:szCs w:val="16"/>
              </w:rPr>
              <w:t xml:space="preserve"> HQ Video b/w per call /kbps</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 </w:t>
            </w:r>
          </w:p>
        </w:tc>
      </w:tr>
      <w:tr w:rsidR="00877CD2" w:rsidRPr="00877CD2" w:rsidTr="00877CD2">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877CD2" w:rsidRPr="00877CD2" w:rsidRDefault="00F77EF4" w:rsidP="00877CD2">
            <w:pPr>
              <w:rPr>
                <w:rFonts w:ascii="Arial" w:hAnsi="Arial" w:cs="Arial"/>
                <w:sz w:val="16"/>
                <w:szCs w:val="16"/>
              </w:rPr>
            </w:pPr>
            <w:r w:rsidRPr="00877CD2">
              <w:rPr>
                <w:rFonts w:ascii="Arial" w:hAnsi="Arial" w:cs="Arial"/>
                <w:sz w:val="16"/>
                <w:szCs w:val="16"/>
              </w:rPr>
              <w:t>Est.</w:t>
            </w:r>
            <w:r w:rsidR="00877CD2" w:rsidRPr="00877CD2">
              <w:rPr>
                <w:rFonts w:ascii="Arial" w:hAnsi="Arial" w:cs="Arial"/>
                <w:sz w:val="16"/>
                <w:szCs w:val="16"/>
              </w:rPr>
              <w:t xml:space="preserve"> HD Video b/w per call /kbps</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 </w:t>
            </w:r>
          </w:p>
        </w:tc>
      </w:tr>
      <w:tr w:rsidR="00877CD2" w:rsidRPr="00877CD2" w:rsidTr="00877CD2">
        <w:trPr>
          <w:trHeight w:val="300"/>
        </w:trPr>
        <w:tc>
          <w:tcPr>
            <w:tcW w:w="5860" w:type="dxa"/>
            <w:tcBorders>
              <w:top w:val="nil"/>
              <w:left w:val="single" w:sz="4" w:space="0" w:color="auto"/>
              <w:bottom w:val="single" w:sz="4" w:space="0" w:color="auto"/>
              <w:right w:val="single" w:sz="4" w:space="0" w:color="auto"/>
            </w:tcBorders>
            <w:shd w:val="clear" w:color="auto" w:fill="auto"/>
            <w:vAlign w:val="bottom"/>
            <w:hideMark/>
          </w:tcPr>
          <w:p w:rsidR="00877CD2" w:rsidRPr="00877CD2" w:rsidRDefault="00F77EF4" w:rsidP="00877CD2">
            <w:pPr>
              <w:rPr>
                <w:rFonts w:ascii="Arial" w:hAnsi="Arial" w:cs="Arial"/>
                <w:sz w:val="16"/>
                <w:szCs w:val="16"/>
              </w:rPr>
            </w:pPr>
            <w:r w:rsidRPr="00877CD2">
              <w:rPr>
                <w:rFonts w:ascii="Arial" w:hAnsi="Arial" w:cs="Arial"/>
                <w:sz w:val="16"/>
                <w:szCs w:val="16"/>
              </w:rPr>
              <w:t>Est.</w:t>
            </w:r>
            <w:r w:rsidR="00877CD2" w:rsidRPr="00877CD2">
              <w:rPr>
                <w:rFonts w:ascii="Arial" w:hAnsi="Arial" w:cs="Arial"/>
                <w:sz w:val="16"/>
                <w:szCs w:val="16"/>
              </w:rPr>
              <w:t xml:space="preserve">  IM/Presence/Desktop Sharing b/w per user /kbps</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 </w:t>
            </w:r>
          </w:p>
        </w:tc>
      </w:tr>
      <w:tr w:rsidR="00877CD2" w:rsidRPr="00877CD2" w:rsidTr="00877CD2">
        <w:trPr>
          <w:trHeight w:val="300"/>
        </w:trPr>
        <w:tc>
          <w:tcPr>
            <w:tcW w:w="5860" w:type="dxa"/>
            <w:tcBorders>
              <w:top w:val="nil"/>
              <w:left w:val="single" w:sz="4" w:space="0" w:color="auto"/>
              <w:bottom w:val="single" w:sz="4" w:space="0" w:color="auto"/>
              <w:right w:val="single" w:sz="4" w:space="0" w:color="auto"/>
            </w:tcBorders>
            <w:shd w:val="clear" w:color="auto" w:fill="auto"/>
            <w:vAlign w:val="bottom"/>
            <w:hideMark/>
          </w:tcPr>
          <w:p w:rsidR="00877CD2" w:rsidRPr="00877CD2" w:rsidRDefault="00F77EF4" w:rsidP="00877CD2">
            <w:pPr>
              <w:rPr>
                <w:rFonts w:ascii="Arial" w:hAnsi="Arial" w:cs="Arial"/>
                <w:sz w:val="16"/>
                <w:szCs w:val="16"/>
              </w:rPr>
            </w:pPr>
            <w:r w:rsidRPr="00877CD2">
              <w:rPr>
                <w:rFonts w:ascii="Arial" w:hAnsi="Arial" w:cs="Arial"/>
                <w:sz w:val="16"/>
                <w:szCs w:val="16"/>
              </w:rPr>
              <w:t>Est.</w:t>
            </w:r>
            <w:r w:rsidR="00877CD2" w:rsidRPr="00877CD2">
              <w:rPr>
                <w:rFonts w:ascii="Arial" w:hAnsi="Arial" w:cs="Arial"/>
                <w:sz w:val="16"/>
                <w:szCs w:val="16"/>
              </w:rPr>
              <w:t xml:space="preserve">  </w:t>
            </w:r>
            <w:r w:rsidRPr="00877CD2">
              <w:rPr>
                <w:rFonts w:ascii="Arial" w:hAnsi="Arial" w:cs="Arial"/>
                <w:sz w:val="16"/>
                <w:szCs w:val="16"/>
              </w:rPr>
              <w:t>WebEx</w:t>
            </w:r>
            <w:r w:rsidR="00877CD2" w:rsidRPr="00877CD2">
              <w:rPr>
                <w:rFonts w:ascii="Arial" w:hAnsi="Arial" w:cs="Arial"/>
                <w:sz w:val="16"/>
                <w:szCs w:val="16"/>
              </w:rPr>
              <w:t xml:space="preserve"> b/w per user /kbps</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 </w:t>
            </w:r>
          </w:p>
        </w:tc>
      </w:tr>
      <w:tr w:rsidR="00877CD2" w:rsidRPr="00877CD2" w:rsidTr="00877CD2">
        <w:trPr>
          <w:trHeight w:val="255"/>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877CD2" w:rsidRPr="00877CD2" w:rsidRDefault="00877CD2" w:rsidP="00877CD2">
            <w:pPr>
              <w:rPr>
                <w:rFonts w:ascii="Arial" w:hAnsi="Arial" w:cs="Arial"/>
                <w:sz w:val="16"/>
                <w:szCs w:val="16"/>
              </w:rPr>
            </w:pPr>
            <w:r w:rsidRPr="00877CD2">
              <w:rPr>
                <w:rFonts w:ascii="Arial" w:hAnsi="Arial" w:cs="Arial"/>
                <w:sz w:val="16"/>
                <w:szCs w:val="16"/>
              </w:rPr>
              <w:t xml:space="preserve"> % Ratio of G.729 calls</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BB0A32" w:rsidP="00877CD2">
            <w:pPr>
              <w:jc w:val="center"/>
              <w:rPr>
                <w:rFonts w:ascii="Arial" w:hAnsi="Arial" w:cs="Arial"/>
                <w:sz w:val="16"/>
                <w:szCs w:val="16"/>
              </w:rPr>
            </w:pPr>
            <w:r>
              <w:rPr>
                <w:rFonts w:ascii="Arial" w:hAnsi="Arial" w:cs="Arial"/>
                <w:sz w:val="16"/>
                <w:szCs w:val="16"/>
              </w:rPr>
              <w:t>7</w:t>
            </w:r>
            <w:r w:rsidR="00877CD2" w:rsidRPr="00877CD2">
              <w:rPr>
                <w:rFonts w:ascii="Arial" w:hAnsi="Arial" w:cs="Arial"/>
                <w:sz w:val="16"/>
                <w:szCs w:val="16"/>
              </w:rPr>
              <w:t>0</w:t>
            </w:r>
          </w:p>
        </w:tc>
      </w:tr>
      <w:tr w:rsidR="00877CD2" w:rsidRPr="00877CD2" w:rsidTr="00877CD2">
        <w:trPr>
          <w:trHeight w:val="255"/>
        </w:trPr>
        <w:tc>
          <w:tcPr>
            <w:tcW w:w="5860" w:type="dxa"/>
            <w:tcBorders>
              <w:top w:val="nil"/>
              <w:left w:val="single" w:sz="4" w:space="0" w:color="auto"/>
              <w:bottom w:val="single" w:sz="4" w:space="0" w:color="auto"/>
              <w:right w:val="single" w:sz="4" w:space="0" w:color="auto"/>
            </w:tcBorders>
            <w:shd w:val="clear" w:color="auto" w:fill="auto"/>
            <w:vAlign w:val="bottom"/>
            <w:hideMark/>
          </w:tcPr>
          <w:p w:rsidR="00877CD2" w:rsidRPr="00877CD2" w:rsidRDefault="00BB0A32" w:rsidP="00BB0A32">
            <w:pPr>
              <w:rPr>
                <w:rFonts w:ascii="Arial" w:hAnsi="Arial" w:cs="Arial"/>
                <w:sz w:val="16"/>
                <w:szCs w:val="16"/>
              </w:rPr>
            </w:pPr>
            <w:bookmarkStart w:id="28" w:name="OLE_LINK1"/>
            <w:bookmarkStart w:id="29" w:name="OLE_LINK2"/>
            <w:r w:rsidRPr="00877CD2">
              <w:rPr>
                <w:rFonts w:ascii="Arial" w:hAnsi="Arial" w:cs="Arial"/>
                <w:sz w:val="16"/>
                <w:szCs w:val="16"/>
              </w:rPr>
              <w:t xml:space="preserve"> </w:t>
            </w:r>
            <w:r w:rsidRPr="00E22208">
              <w:rPr>
                <w:rFonts w:ascii="Arial" w:hAnsi="Arial" w:cs="Arial"/>
                <w:sz w:val="16"/>
                <w:szCs w:val="16"/>
              </w:rPr>
              <w:t xml:space="preserve"> % Ratio of G.711 calls (note: audio </w:t>
            </w:r>
            <w:proofErr w:type="spellStart"/>
            <w:r w:rsidRPr="00E22208">
              <w:rPr>
                <w:rFonts w:ascii="Arial" w:hAnsi="Arial" w:cs="Arial"/>
                <w:sz w:val="16"/>
                <w:szCs w:val="16"/>
              </w:rPr>
              <w:t>conf</w:t>
            </w:r>
            <w:proofErr w:type="spellEnd"/>
            <w:r w:rsidRPr="00E22208">
              <w:rPr>
                <w:rFonts w:ascii="Arial" w:hAnsi="Arial" w:cs="Arial"/>
                <w:sz w:val="16"/>
                <w:szCs w:val="16"/>
              </w:rPr>
              <w:t xml:space="preserve"> </w:t>
            </w:r>
            <w:r>
              <w:rPr>
                <w:rFonts w:ascii="Arial" w:hAnsi="Arial" w:cs="Arial"/>
                <w:sz w:val="16"/>
                <w:szCs w:val="16"/>
              </w:rPr>
              <w:t>on CUCM is</w:t>
            </w:r>
            <w:r w:rsidRPr="00E22208">
              <w:rPr>
                <w:rFonts w:ascii="Arial" w:hAnsi="Arial" w:cs="Arial"/>
                <w:sz w:val="16"/>
                <w:szCs w:val="16"/>
              </w:rPr>
              <w:t xml:space="preserve"> G.711 only</w:t>
            </w:r>
            <w:r>
              <w:rPr>
                <w:rFonts w:ascii="Arial" w:hAnsi="Arial" w:cs="Arial"/>
                <w:sz w:val="16"/>
                <w:szCs w:val="16"/>
              </w:rPr>
              <w:t xml:space="preserve">, if you have DSPs it can be mixed Codec. </w:t>
            </w:r>
            <w:proofErr w:type="spellStart"/>
            <w:r>
              <w:rPr>
                <w:rFonts w:ascii="Arial" w:hAnsi="Arial" w:cs="Arial"/>
                <w:sz w:val="16"/>
                <w:szCs w:val="16"/>
              </w:rPr>
              <w:t>MoH</w:t>
            </w:r>
            <w:proofErr w:type="spellEnd"/>
            <w:r>
              <w:rPr>
                <w:rFonts w:ascii="Arial" w:hAnsi="Arial" w:cs="Arial"/>
                <w:sz w:val="16"/>
                <w:szCs w:val="16"/>
              </w:rPr>
              <w:t xml:space="preserve"> is recommended to be G.711. </w:t>
            </w:r>
            <w:proofErr w:type="spellStart"/>
            <w:r>
              <w:rPr>
                <w:rFonts w:ascii="Arial" w:hAnsi="Arial" w:cs="Arial"/>
                <w:sz w:val="16"/>
                <w:szCs w:val="16"/>
              </w:rPr>
              <w:t>VoiceMail</w:t>
            </w:r>
            <w:proofErr w:type="spellEnd"/>
            <w:r>
              <w:rPr>
                <w:rFonts w:ascii="Arial" w:hAnsi="Arial" w:cs="Arial"/>
                <w:sz w:val="16"/>
                <w:szCs w:val="16"/>
              </w:rPr>
              <w:t xml:space="preserve"> on </w:t>
            </w:r>
            <w:proofErr w:type="spellStart"/>
            <w:r>
              <w:rPr>
                <w:rFonts w:ascii="Arial" w:hAnsi="Arial" w:cs="Arial"/>
                <w:sz w:val="16"/>
                <w:szCs w:val="16"/>
              </w:rPr>
              <w:t>prem</w:t>
            </w:r>
            <w:proofErr w:type="spellEnd"/>
            <w:r>
              <w:rPr>
                <w:rFonts w:ascii="Arial" w:hAnsi="Arial" w:cs="Arial"/>
                <w:sz w:val="16"/>
                <w:szCs w:val="16"/>
              </w:rPr>
              <w:t xml:space="preserve"> based Unity Connection can be G.729 or G.711, </w:t>
            </w:r>
            <w:proofErr w:type="spellStart"/>
            <w:r>
              <w:rPr>
                <w:rFonts w:ascii="Arial" w:hAnsi="Arial" w:cs="Arial"/>
                <w:sz w:val="16"/>
                <w:szCs w:val="16"/>
              </w:rPr>
              <w:t>VoiceMail</w:t>
            </w:r>
            <w:proofErr w:type="spellEnd"/>
            <w:r>
              <w:rPr>
                <w:rFonts w:ascii="Arial" w:hAnsi="Arial" w:cs="Arial"/>
                <w:sz w:val="16"/>
                <w:szCs w:val="16"/>
              </w:rPr>
              <w:t xml:space="preserve"> on SCC is G.711. SMI calls will be G.711. SIPT calls will need to support G.711 for enterprise-to-enterprise SIPT calls to Microsoft customers. Wireless over SIP Toll free calls will be G.711</w:t>
            </w:r>
            <w:bookmarkEnd w:id="28"/>
            <w:bookmarkEnd w:id="29"/>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BB0A32" w:rsidP="00877CD2">
            <w:pPr>
              <w:jc w:val="center"/>
              <w:rPr>
                <w:rFonts w:ascii="Arial" w:hAnsi="Arial" w:cs="Arial"/>
                <w:sz w:val="16"/>
                <w:szCs w:val="16"/>
              </w:rPr>
            </w:pPr>
            <w:r>
              <w:rPr>
                <w:rFonts w:ascii="Arial" w:hAnsi="Arial" w:cs="Arial"/>
                <w:sz w:val="16"/>
                <w:szCs w:val="16"/>
              </w:rPr>
              <w:t>3</w:t>
            </w:r>
            <w:r w:rsidR="00877CD2" w:rsidRPr="00877CD2">
              <w:rPr>
                <w:rFonts w:ascii="Arial" w:hAnsi="Arial" w:cs="Arial"/>
                <w:sz w:val="16"/>
                <w:szCs w:val="16"/>
              </w:rPr>
              <w:t>0</w:t>
            </w:r>
          </w:p>
        </w:tc>
      </w:tr>
      <w:tr w:rsidR="00877CD2" w:rsidRPr="00877CD2" w:rsidTr="00877CD2">
        <w:trPr>
          <w:trHeight w:val="255"/>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877CD2" w:rsidRPr="00877CD2" w:rsidRDefault="00BB0A32" w:rsidP="00877CD2">
            <w:pPr>
              <w:rPr>
                <w:rFonts w:ascii="Arial" w:hAnsi="Arial" w:cs="Arial"/>
                <w:sz w:val="16"/>
                <w:szCs w:val="16"/>
              </w:rPr>
            </w:pPr>
            <w:r>
              <w:rPr>
                <w:rFonts w:ascii="Arial" w:hAnsi="Arial" w:cs="Arial"/>
                <w:sz w:val="16"/>
                <w:szCs w:val="16"/>
              </w:rPr>
              <w:t xml:space="preserve"> % Users on HQ Video</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0</w:t>
            </w:r>
          </w:p>
        </w:tc>
      </w:tr>
      <w:tr w:rsidR="00877CD2" w:rsidRPr="00877CD2" w:rsidTr="00877CD2">
        <w:trPr>
          <w:trHeight w:val="255"/>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877CD2" w:rsidRPr="00877CD2" w:rsidRDefault="00877CD2" w:rsidP="00877CD2">
            <w:pPr>
              <w:rPr>
                <w:rFonts w:ascii="Arial" w:hAnsi="Arial" w:cs="Arial"/>
                <w:sz w:val="16"/>
                <w:szCs w:val="16"/>
              </w:rPr>
            </w:pPr>
            <w:r w:rsidRPr="00877CD2">
              <w:rPr>
                <w:rFonts w:ascii="Arial" w:hAnsi="Arial" w:cs="Arial"/>
                <w:sz w:val="16"/>
                <w:szCs w:val="16"/>
              </w:rPr>
              <w:t xml:space="preserve"> % Users on HD Video</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0</w:t>
            </w:r>
          </w:p>
        </w:tc>
      </w:tr>
      <w:tr w:rsidR="00877CD2" w:rsidRPr="00877CD2" w:rsidTr="00877CD2">
        <w:trPr>
          <w:trHeight w:val="255"/>
        </w:trPr>
        <w:tc>
          <w:tcPr>
            <w:tcW w:w="5860" w:type="dxa"/>
            <w:tcBorders>
              <w:top w:val="nil"/>
              <w:left w:val="single" w:sz="4" w:space="0" w:color="auto"/>
              <w:bottom w:val="single" w:sz="4" w:space="0" w:color="auto"/>
              <w:right w:val="single" w:sz="4" w:space="0" w:color="auto"/>
            </w:tcBorders>
            <w:shd w:val="clear" w:color="auto" w:fill="auto"/>
            <w:vAlign w:val="bottom"/>
            <w:hideMark/>
          </w:tcPr>
          <w:p w:rsidR="00877CD2" w:rsidRPr="00877CD2" w:rsidRDefault="00877CD2" w:rsidP="00877CD2">
            <w:pPr>
              <w:rPr>
                <w:rFonts w:ascii="Arial" w:hAnsi="Arial" w:cs="Arial"/>
                <w:sz w:val="16"/>
                <w:szCs w:val="16"/>
              </w:rPr>
            </w:pPr>
            <w:r w:rsidRPr="00877CD2">
              <w:rPr>
                <w:rFonts w:ascii="Arial" w:hAnsi="Arial" w:cs="Arial"/>
                <w:sz w:val="16"/>
                <w:szCs w:val="16"/>
              </w:rPr>
              <w:t xml:space="preserve"> % Users IM/Presence/Desktop Sharing</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0</w:t>
            </w:r>
          </w:p>
        </w:tc>
      </w:tr>
      <w:tr w:rsidR="00877CD2" w:rsidRPr="00877CD2" w:rsidTr="00877CD2">
        <w:trPr>
          <w:trHeight w:val="255"/>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877CD2" w:rsidRPr="00877CD2" w:rsidRDefault="00877CD2" w:rsidP="00877CD2">
            <w:pPr>
              <w:rPr>
                <w:rFonts w:ascii="Arial" w:hAnsi="Arial" w:cs="Arial"/>
                <w:sz w:val="16"/>
                <w:szCs w:val="16"/>
              </w:rPr>
            </w:pPr>
            <w:r w:rsidRPr="00877CD2">
              <w:rPr>
                <w:rFonts w:ascii="Arial" w:hAnsi="Arial" w:cs="Arial"/>
                <w:sz w:val="16"/>
                <w:szCs w:val="16"/>
              </w:rPr>
              <w:t xml:space="preserve"> % Users on </w:t>
            </w:r>
            <w:r w:rsidR="00F77EF4" w:rsidRPr="00877CD2">
              <w:rPr>
                <w:rFonts w:ascii="Arial" w:hAnsi="Arial" w:cs="Arial"/>
                <w:sz w:val="16"/>
                <w:szCs w:val="16"/>
              </w:rPr>
              <w:t>WebEx</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0</w:t>
            </w:r>
          </w:p>
        </w:tc>
      </w:tr>
      <w:tr w:rsidR="00877CD2" w:rsidRPr="00877CD2" w:rsidTr="00877CD2">
        <w:trPr>
          <w:trHeight w:val="675"/>
        </w:trPr>
        <w:tc>
          <w:tcPr>
            <w:tcW w:w="5860" w:type="dxa"/>
            <w:tcBorders>
              <w:top w:val="nil"/>
              <w:left w:val="single" w:sz="4" w:space="0" w:color="auto"/>
              <w:bottom w:val="single" w:sz="4" w:space="0" w:color="auto"/>
              <w:right w:val="single" w:sz="4" w:space="0" w:color="auto"/>
            </w:tcBorders>
            <w:shd w:val="clear" w:color="auto" w:fill="auto"/>
            <w:vAlign w:val="bottom"/>
            <w:hideMark/>
          </w:tcPr>
          <w:p w:rsidR="00877CD2" w:rsidRPr="00877CD2" w:rsidRDefault="00877CD2" w:rsidP="005C30AD">
            <w:pPr>
              <w:rPr>
                <w:rFonts w:ascii="Arial" w:hAnsi="Arial" w:cs="Arial"/>
                <w:sz w:val="16"/>
                <w:szCs w:val="16"/>
              </w:rPr>
            </w:pPr>
            <w:r w:rsidRPr="00877CD2">
              <w:rPr>
                <w:rFonts w:ascii="Arial" w:hAnsi="Arial" w:cs="Arial"/>
                <w:sz w:val="16"/>
                <w:szCs w:val="16"/>
              </w:rPr>
              <w:t>User to session ratio for active VoIP calls in/out the MPLS circuit for one of these activities: SIP-PSTN</w:t>
            </w:r>
            <w:proofErr w:type="gramStart"/>
            <w:r w:rsidRPr="00877CD2">
              <w:rPr>
                <w:rFonts w:ascii="Arial" w:hAnsi="Arial" w:cs="Arial"/>
                <w:sz w:val="16"/>
                <w:szCs w:val="16"/>
              </w:rPr>
              <w:t>,  SMI</w:t>
            </w:r>
            <w:proofErr w:type="gramEnd"/>
            <w:r w:rsidRPr="00877CD2">
              <w:rPr>
                <w:rFonts w:ascii="Arial" w:hAnsi="Arial" w:cs="Arial"/>
                <w:sz w:val="16"/>
                <w:szCs w:val="16"/>
              </w:rPr>
              <w:t xml:space="preserve"> </w:t>
            </w:r>
            <w:proofErr w:type="spellStart"/>
            <w:r w:rsidRPr="00877CD2">
              <w:rPr>
                <w:rFonts w:ascii="Arial" w:hAnsi="Arial" w:cs="Arial"/>
                <w:sz w:val="16"/>
                <w:szCs w:val="16"/>
              </w:rPr>
              <w:t>DeskPhone</w:t>
            </w:r>
            <w:proofErr w:type="spellEnd"/>
            <w:r w:rsidRPr="00877CD2">
              <w:rPr>
                <w:rFonts w:ascii="Arial" w:hAnsi="Arial" w:cs="Arial"/>
                <w:sz w:val="16"/>
                <w:szCs w:val="16"/>
              </w:rPr>
              <w:t xml:space="preserve"> answered call, audio </w:t>
            </w:r>
            <w:proofErr w:type="spellStart"/>
            <w:r w:rsidRPr="00877CD2">
              <w:rPr>
                <w:rFonts w:ascii="Arial" w:hAnsi="Arial" w:cs="Arial"/>
                <w:sz w:val="16"/>
                <w:szCs w:val="16"/>
              </w:rPr>
              <w:t>conf</w:t>
            </w:r>
            <w:proofErr w:type="spellEnd"/>
            <w:r w:rsidRPr="00877CD2">
              <w:rPr>
                <w:rFonts w:ascii="Arial" w:hAnsi="Arial" w:cs="Arial"/>
                <w:sz w:val="16"/>
                <w:szCs w:val="16"/>
              </w:rPr>
              <w:t xml:space="preserve"> (on DSPs if applicable), </w:t>
            </w:r>
            <w:proofErr w:type="spellStart"/>
            <w:r w:rsidRPr="00877CD2">
              <w:rPr>
                <w:rFonts w:ascii="Arial" w:hAnsi="Arial" w:cs="Arial"/>
                <w:sz w:val="16"/>
                <w:szCs w:val="16"/>
              </w:rPr>
              <w:t>MoH,inter</w:t>
            </w:r>
            <w:proofErr w:type="spellEnd"/>
            <w:r w:rsidRPr="00877CD2">
              <w:rPr>
                <w:rFonts w:ascii="Arial" w:hAnsi="Arial" w:cs="Arial"/>
                <w:sz w:val="16"/>
                <w:szCs w:val="16"/>
              </w:rPr>
              <w:t xml:space="preserve">-site VoIP, </w:t>
            </w:r>
            <w:proofErr w:type="spellStart"/>
            <w:r w:rsidRPr="00877CD2">
              <w:rPr>
                <w:rFonts w:ascii="Arial" w:hAnsi="Arial" w:cs="Arial"/>
                <w:sz w:val="16"/>
                <w:szCs w:val="16"/>
              </w:rPr>
              <w:t>VMail</w:t>
            </w:r>
            <w:proofErr w:type="spellEnd"/>
            <w:r w:rsidRPr="00877CD2">
              <w:rPr>
                <w:rFonts w:ascii="Arial" w:hAnsi="Arial" w:cs="Arial"/>
                <w:sz w:val="16"/>
                <w:szCs w:val="16"/>
              </w:rPr>
              <w:t xml:space="preserve">. </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4</w:t>
            </w:r>
          </w:p>
        </w:tc>
      </w:tr>
      <w:tr w:rsidR="00877CD2" w:rsidRPr="00877CD2" w:rsidTr="00877CD2">
        <w:trPr>
          <w:trHeight w:val="255"/>
        </w:trPr>
        <w:tc>
          <w:tcPr>
            <w:tcW w:w="5860" w:type="dxa"/>
            <w:tcBorders>
              <w:top w:val="nil"/>
              <w:left w:val="single" w:sz="4" w:space="0" w:color="auto"/>
              <w:bottom w:val="single" w:sz="4" w:space="0" w:color="auto"/>
              <w:right w:val="single" w:sz="4" w:space="0" w:color="auto"/>
            </w:tcBorders>
            <w:shd w:val="clear" w:color="auto" w:fill="auto"/>
            <w:vAlign w:val="bottom"/>
            <w:hideMark/>
          </w:tcPr>
          <w:p w:rsidR="00877CD2" w:rsidRPr="00877CD2" w:rsidRDefault="00877CD2" w:rsidP="00877CD2">
            <w:pPr>
              <w:rPr>
                <w:rFonts w:ascii="Arial" w:hAnsi="Arial" w:cs="Arial"/>
                <w:sz w:val="16"/>
                <w:szCs w:val="16"/>
              </w:rPr>
            </w:pPr>
            <w:r w:rsidRPr="00877CD2">
              <w:rPr>
                <w:rFonts w:ascii="Arial" w:hAnsi="Arial" w:cs="Arial"/>
                <w:sz w:val="16"/>
                <w:szCs w:val="16"/>
              </w:rPr>
              <w:t>% b/w in LLQ for RTP</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33</w:t>
            </w:r>
          </w:p>
        </w:tc>
      </w:tr>
      <w:tr w:rsidR="00877CD2" w:rsidRPr="00877CD2" w:rsidTr="00877CD2">
        <w:trPr>
          <w:trHeight w:val="255"/>
        </w:trPr>
        <w:tc>
          <w:tcPr>
            <w:tcW w:w="5860" w:type="dxa"/>
            <w:tcBorders>
              <w:top w:val="nil"/>
              <w:left w:val="single" w:sz="4" w:space="0" w:color="auto"/>
              <w:bottom w:val="single" w:sz="4" w:space="0" w:color="auto"/>
              <w:right w:val="single" w:sz="4" w:space="0" w:color="auto"/>
            </w:tcBorders>
            <w:shd w:val="clear" w:color="auto" w:fill="auto"/>
            <w:vAlign w:val="bottom"/>
            <w:hideMark/>
          </w:tcPr>
          <w:p w:rsidR="00877CD2" w:rsidRPr="00877CD2" w:rsidRDefault="00877CD2" w:rsidP="00877CD2">
            <w:pPr>
              <w:rPr>
                <w:rFonts w:ascii="Arial" w:hAnsi="Arial" w:cs="Arial"/>
                <w:sz w:val="16"/>
                <w:szCs w:val="16"/>
              </w:rPr>
            </w:pPr>
            <w:r w:rsidRPr="00877CD2">
              <w:rPr>
                <w:rFonts w:ascii="Arial" w:hAnsi="Arial" w:cs="Arial"/>
                <w:sz w:val="16"/>
                <w:szCs w:val="16"/>
              </w:rPr>
              <w:t>% b/w in CBWFQ for Signaling</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5</w:t>
            </w:r>
          </w:p>
        </w:tc>
      </w:tr>
      <w:tr w:rsidR="00877CD2" w:rsidRPr="00877CD2" w:rsidTr="00877CD2">
        <w:trPr>
          <w:trHeight w:val="255"/>
        </w:trPr>
        <w:tc>
          <w:tcPr>
            <w:tcW w:w="5860" w:type="dxa"/>
            <w:tcBorders>
              <w:top w:val="nil"/>
              <w:left w:val="single" w:sz="4" w:space="0" w:color="auto"/>
              <w:bottom w:val="single" w:sz="4" w:space="0" w:color="auto"/>
              <w:right w:val="single" w:sz="4" w:space="0" w:color="auto"/>
            </w:tcBorders>
            <w:shd w:val="clear" w:color="auto" w:fill="auto"/>
            <w:vAlign w:val="bottom"/>
            <w:hideMark/>
          </w:tcPr>
          <w:p w:rsidR="00877CD2" w:rsidRPr="00877CD2" w:rsidRDefault="00877CD2" w:rsidP="00877CD2">
            <w:pPr>
              <w:rPr>
                <w:rFonts w:ascii="Arial" w:hAnsi="Arial" w:cs="Arial"/>
                <w:sz w:val="16"/>
                <w:szCs w:val="16"/>
              </w:rPr>
            </w:pPr>
            <w:r w:rsidRPr="00877CD2">
              <w:rPr>
                <w:rFonts w:ascii="Arial" w:hAnsi="Arial" w:cs="Arial"/>
                <w:sz w:val="16"/>
                <w:szCs w:val="16"/>
              </w:rPr>
              <w:t>% b/w in CBWFQ for BGP routing</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5</w:t>
            </w:r>
          </w:p>
        </w:tc>
      </w:tr>
      <w:tr w:rsidR="00877CD2" w:rsidRPr="00877CD2" w:rsidTr="00877CD2">
        <w:trPr>
          <w:trHeight w:val="450"/>
        </w:trPr>
        <w:tc>
          <w:tcPr>
            <w:tcW w:w="5860" w:type="dxa"/>
            <w:tcBorders>
              <w:top w:val="nil"/>
              <w:left w:val="single" w:sz="4" w:space="0" w:color="auto"/>
              <w:bottom w:val="single" w:sz="4" w:space="0" w:color="auto"/>
              <w:right w:val="single" w:sz="4" w:space="0" w:color="auto"/>
            </w:tcBorders>
            <w:shd w:val="clear" w:color="auto" w:fill="auto"/>
            <w:vAlign w:val="bottom"/>
            <w:hideMark/>
          </w:tcPr>
          <w:p w:rsidR="00877CD2" w:rsidRPr="00877CD2" w:rsidRDefault="00877CD2" w:rsidP="00877CD2">
            <w:pPr>
              <w:rPr>
                <w:rFonts w:ascii="Arial" w:hAnsi="Arial" w:cs="Arial"/>
                <w:sz w:val="16"/>
                <w:szCs w:val="16"/>
              </w:rPr>
            </w:pPr>
            <w:r w:rsidRPr="00877CD2">
              <w:rPr>
                <w:rFonts w:ascii="Arial" w:hAnsi="Arial" w:cs="Arial"/>
                <w:sz w:val="16"/>
                <w:szCs w:val="16"/>
              </w:rPr>
              <w:t>% overage in actual LLQ calculations (catering for LLQ being larger than CUCM locations CAC)</w:t>
            </w:r>
          </w:p>
        </w:tc>
        <w:tc>
          <w:tcPr>
            <w:tcW w:w="1060" w:type="dxa"/>
            <w:tcBorders>
              <w:top w:val="nil"/>
              <w:left w:val="nil"/>
              <w:bottom w:val="single" w:sz="4" w:space="0" w:color="auto"/>
              <w:right w:val="single" w:sz="4" w:space="0" w:color="auto"/>
            </w:tcBorders>
            <w:shd w:val="clear" w:color="auto" w:fill="auto"/>
            <w:noWrap/>
            <w:vAlign w:val="bottom"/>
            <w:hideMark/>
          </w:tcPr>
          <w:p w:rsidR="00877CD2" w:rsidRPr="00877CD2" w:rsidRDefault="00877CD2" w:rsidP="00877CD2">
            <w:pPr>
              <w:jc w:val="center"/>
              <w:rPr>
                <w:rFonts w:ascii="Arial" w:hAnsi="Arial" w:cs="Arial"/>
                <w:sz w:val="16"/>
                <w:szCs w:val="16"/>
              </w:rPr>
            </w:pPr>
            <w:r w:rsidRPr="00877CD2">
              <w:rPr>
                <w:rFonts w:ascii="Arial" w:hAnsi="Arial" w:cs="Arial"/>
                <w:sz w:val="16"/>
                <w:szCs w:val="16"/>
              </w:rPr>
              <w:t>25</w:t>
            </w:r>
          </w:p>
        </w:tc>
      </w:tr>
    </w:tbl>
    <w:p w:rsidR="00877CD2" w:rsidRDefault="00877CD2" w:rsidP="001469A6">
      <w:pPr>
        <w:rPr>
          <w:rFonts w:ascii="Arial" w:hAnsi="Arial" w:cs="Arial"/>
          <w:b/>
          <w:iCs/>
          <w:u w:val="single"/>
        </w:rPr>
      </w:pPr>
    </w:p>
    <w:p w:rsidR="00910AF7" w:rsidRDefault="00910AF7" w:rsidP="00910AF7">
      <w:bookmarkStart w:id="30" w:name="_Toc317854985"/>
    </w:p>
    <w:p w:rsidR="00910AF7" w:rsidRDefault="00910AF7" w:rsidP="00910AF7"/>
    <w:p w:rsidR="00910AF7" w:rsidRDefault="00910AF7" w:rsidP="00910AF7"/>
    <w:p w:rsidR="00910AF7" w:rsidRDefault="00910AF7" w:rsidP="00910AF7"/>
    <w:p w:rsidR="00910AF7" w:rsidRDefault="00910AF7" w:rsidP="00910AF7"/>
    <w:p w:rsidR="00910AF7" w:rsidRDefault="00910AF7" w:rsidP="00910AF7"/>
    <w:p w:rsidR="00910AF7" w:rsidRPr="00910AF7" w:rsidRDefault="00910AF7" w:rsidP="00910AF7"/>
    <w:p w:rsidR="008E4E34" w:rsidRPr="00765609" w:rsidRDefault="0099615A" w:rsidP="00CD4189">
      <w:pPr>
        <w:pStyle w:val="Heading1"/>
        <w:ind w:right="720"/>
        <w:jc w:val="left"/>
        <w:rPr>
          <w:sz w:val="28"/>
          <w:szCs w:val="28"/>
        </w:rPr>
      </w:pPr>
      <w:bookmarkStart w:id="31" w:name="_Toc357152426"/>
      <w:r w:rsidRPr="00765609">
        <w:rPr>
          <w:sz w:val="28"/>
          <w:szCs w:val="28"/>
        </w:rPr>
        <w:t xml:space="preserve">WAN Routers/Gateways:    </w:t>
      </w:r>
      <w:r w:rsidR="00A04F01" w:rsidRPr="00A04F01">
        <w:rPr>
          <w:sz w:val="28"/>
          <w:szCs w:val="28"/>
        </w:rPr>
        <w:t xml:space="preserve">[  ] Applicable   [  </w:t>
      </w:r>
      <w:r w:rsidR="00937C9F" w:rsidRPr="00A04F01">
        <w:rPr>
          <w:sz w:val="28"/>
          <w:szCs w:val="28"/>
        </w:rPr>
        <w:t>] Not</w:t>
      </w:r>
      <w:r w:rsidR="00A04F01" w:rsidRPr="00A04F01">
        <w:rPr>
          <w:sz w:val="28"/>
          <w:szCs w:val="28"/>
        </w:rPr>
        <w:t xml:space="preserve"> Applicable</w:t>
      </w:r>
      <w:bookmarkEnd w:id="30"/>
      <w:bookmarkEnd w:id="31"/>
    </w:p>
    <w:p w:rsidR="0099615A" w:rsidRPr="00B46D61" w:rsidRDefault="0099615A" w:rsidP="0099615A">
      <w:pPr>
        <w:rPr>
          <w:b/>
          <w:iCs/>
        </w:rPr>
      </w:pPr>
      <w:r w:rsidRPr="00B46D61">
        <w:rPr>
          <w:b/>
          <w:iCs/>
        </w:rPr>
        <w:tab/>
      </w:r>
      <w:r w:rsidRPr="00B46D61">
        <w:rPr>
          <w:b/>
          <w:iCs/>
        </w:rPr>
        <w:tab/>
      </w:r>
    </w:p>
    <w:tbl>
      <w:tblPr>
        <w:tblW w:w="9585" w:type="dxa"/>
        <w:jc w:val="center"/>
        <w:tblInd w:w="6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990"/>
        <w:gridCol w:w="1350"/>
        <w:gridCol w:w="900"/>
        <w:gridCol w:w="907"/>
        <w:gridCol w:w="893"/>
        <w:gridCol w:w="2452"/>
      </w:tblGrid>
      <w:tr w:rsidR="0099615A" w:rsidRPr="00603254" w:rsidTr="00CD4189">
        <w:trPr>
          <w:trHeight w:val="250"/>
          <w:jc w:val="center"/>
        </w:trPr>
        <w:tc>
          <w:tcPr>
            <w:tcW w:w="9585" w:type="dxa"/>
            <w:gridSpan w:val="7"/>
            <w:shd w:val="clear" w:color="auto" w:fill="737373"/>
          </w:tcPr>
          <w:p w:rsidR="0099615A" w:rsidRPr="00A5181F" w:rsidRDefault="0099615A" w:rsidP="001D45F6">
            <w:pPr>
              <w:jc w:val="center"/>
              <w:rPr>
                <w:rFonts w:ascii="Arial" w:hAnsi="Arial"/>
                <w:b/>
                <w:bCs/>
                <w:i/>
                <w:iCs/>
                <w:color w:val="FFFFFF"/>
                <w:sz w:val="28"/>
                <w:szCs w:val="28"/>
              </w:rPr>
            </w:pPr>
            <w:r w:rsidRPr="00A5181F">
              <w:rPr>
                <w:rFonts w:ascii="Arial" w:hAnsi="Arial"/>
                <w:b/>
                <w:bCs/>
                <w:i/>
                <w:iCs/>
                <w:color w:val="FFFFFF"/>
                <w:sz w:val="28"/>
                <w:szCs w:val="28"/>
              </w:rPr>
              <w:t>Routers</w:t>
            </w:r>
            <w:r>
              <w:rPr>
                <w:rFonts w:ascii="Arial" w:hAnsi="Arial"/>
                <w:b/>
                <w:bCs/>
                <w:i/>
                <w:iCs/>
                <w:color w:val="FFFFFF"/>
                <w:sz w:val="28"/>
                <w:szCs w:val="28"/>
              </w:rPr>
              <w:t>/Gateways</w:t>
            </w:r>
          </w:p>
        </w:tc>
      </w:tr>
      <w:tr w:rsidR="0099615A" w:rsidRPr="00603254" w:rsidTr="005D2C8F">
        <w:trPr>
          <w:trHeight w:val="582"/>
          <w:jc w:val="center"/>
        </w:trPr>
        <w:tc>
          <w:tcPr>
            <w:tcW w:w="2093" w:type="dxa"/>
            <w:shd w:val="clear" w:color="auto" w:fill="737373"/>
          </w:tcPr>
          <w:p w:rsidR="0099615A" w:rsidRPr="00603254" w:rsidRDefault="0099615A" w:rsidP="001D45F6">
            <w:pPr>
              <w:pStyle w:val="Heading6"/>
              <w:rPr>
                <w:rFonts w:ascii="Times New Roman" w:hAnsi="Times New Roman" w:cs="Times New Roman"/>
                <w:color w:val="FFFFFF"/>
              </w:rPr>
            </w:pPr>
            <w:r w:rsidRPr="00603254">
              <w:rPr>
                <w:rFonts w:ascii="Times New Roman" w:hAnsi="Times New Roman" w:cs="Times New Roman"/>
                <w:color w:val="FFFFFF"/>
              </w:rPr>
              <w:lastRenderedPageBreak/>
              <w:t xml:space="preserve">Location </w:t>
            </w:r>
          </w:p>
          <w:p w:rsidR="0099615A" w:rsidRPr="00603254" w:rsidRDefault="0099615A" w:rsidP="001D45F6">
            <w:pPr>
              <w:jc w:val="center"/>
              <w:rPr>
                <w:b/>
                <w:bCs/>
                <w:i/>
                <w:color w:val="FFFFFF"/>
                <w:sz w:val="20"/>
              </w:rPr>
            </w:pPr>
            <w:r w:rsidRPr="00603254">
              <w:rPr>
                <w:b/>
                <w:i/>
                <w:color w:val="FFFFFF"/>
                <w:sz w:val="16"/>
              </w:rPr>
              <w:t>(Site, Building, Floor, Closet)</w:t>
            </w:r>
          </w:p>
        </w:tc>
        <w:tc>
          <w:tcPr>
            <w:tcW w:w="990" w:type="dxa"/>
            <w:shd w:val="clear" w:color="auto" w:fill="737373"/>
          </w:tcPr>
          <w:p w:rsidR="0099615A" w:rsidRPr="00603254" w:rsidRDefault="0099615A" w:rsidP="001D45F6">
            <w:pPr>
              <w:jc w:val="center"/>
              <w:rPr>
                <w:b/>
                <w:color w:val="FFFFFF"/>
                <w:sz w:val="18"/>
                <w:szCs w:val="18"/>
              </w:rPr>
            </w:pPr>
            <w:r w:rsidRPr="00603254">
              <w:rPr>
                <w:b/>
                <w:color w:val="FFFFFF"/>
                <w:sz w:val="18"/>
                <w:szCs w:val="18"/>
              </w:rPr>
              <w:t xml:space="preserve"> </w:t>
            </w:r>
          </w:p>
          <w:p w:rsidR="0099615A" w:rsidRPr="00603254" w:rsidRDefault="0099615A" w:rsidP="001D45F6">
            <w:pPr>
              <w:jc w:val="center"/>
              <w:rPr>
                <w:b/>
                <w:bCs/>
                <w:color w:val="FFFFFF"/>
                <w:sz w:val="18"/>
                <w:szCs w:val="18"/>
              </w:rPr>
            </w:pPr>
            <w:r w:rsidRPr="00603254">
              <w:rPr>
                <w:b/>
                <w:color w:val="FFFFFF"/>
                <w:sz w:val="18"/>
                <w:szCs w:val="18"/>
              </w:rPr>
              <w:t>Provided by</w:t>
            </w:r>
          </w:p>
        </w:tc>
        <w:tc>
          <w:tcPr>
            <w:tcW w:w="1350" w:type="dxa"/>
            <w:shd w:val="clear" w:color="auto" w:fill="737373"/>
          </w:tcPr>
          <w:p w:rsidR="0099615A" w:rsidRPr="00603254" w:rsidRDefault="0099615A" w:rsidP="001D45F6">
            <w:pPr>
              <w:jc w:val="center"/>
              <w:rPr>
                <w:b/>
                <w:bCs/>
                <w:color w:val="FFFFFF"/>
                <w:sz w:val="18"/>
                <w:szCs w:val="18"/>
              </w:rPr>
            </w:pPr>
            <w:r w:rsidRPr="00603254">
              <w:rPr>
                <w:b/>
                <w:bCs/>
                <w:color w:val="FFFFFF"/>
                <w:sz w:val="18"/>
                <w:szCs w:val="18"/>
              </w:rPr>
              <w:t xml:space="preserve">Who is </w:t>
            </w:r>
          </w:p>
          <w:p w:rsidR="0099615A" w:rsidRPr="00603254" w:rsidRDefault="0099615A" w:rsidP="001D45F6">
            <w:pPr>
              <w:jc w:val="center"/>
              <w:rPr>
                <w:b/>
                <w:bCs/>
                <w:color w:val="FFFFFF"/>
                <w:sz w:val="18"/>
                <w:szCs w:val="18"/>
              </w:rPr>
            </w:pPr>
            <w:r w:rsidRPr="00603254">
              <w:rPr>
                <w:b/>
                <w:bCs/>
                <w:color w:val="FFFFFF"/>
                <w:sz w:val="18"/>
                <w:szCs w:val="18"/>
              </w:rPr>
              <w:t>Responsible</w:t>
            </w:r>
          </w:p>
          <w:p w:rsidR="0099615A" w:rsidRPr="00603254" w:rsidRDefault="0099615A" w:rsidP="001D45F6">
            <w:pPr>
              <w:jc w:val="center"/>
              <w:rPr>
                <w:b/>
                <w:bCs/>
                <w:color w:val="FFFFFF"/>
                <w:sz w:val="18"/>
                <w:szCs w:val="18"/>
              </w:rPr>
            </w:pPr>
            <w:r w:rsidRPr="00603254">
              <w:rPr>
                <w:b/>
                <w:bCs/>
                <w:color w:val="FFFFFF"/>
                <w:sz w:val="18"/>
                <w:szCs w:val="18"/>
              </w:rPr>
              <w:t xml:space="preserve"> for</w:t>
            </w:r>
          </w:p>
          <w:p w:rsidR="0099615A" w:rsidRPr="00603254" w:rsidRDefault="0099615A" w:rsidP="001D45F6">
            <w:pPr>
              <w:jc w:val="center"/>
              <w:rPr>
                <w:b/>
                <w:bCs/>
                <w:color w:val="FFFFFF"/>
                <w:sz w:val="18"/>
                <w:szCs w:val="18"/>
              </w:rPr>
            </w:pPr>
            <w:r w:rsidRPr="00603254">
              <w:rPr>
                <w:b/>
                <w:bCs/>
                <w:color w:val="FFFFFF"/>
                <w:sz w:val="18"/>
                <w:szCs w:val="18"/>
              </w:rPr>
              <w:t>Configuration</w:t>
            </w:r>
          </w:p>
        </w:tc>
        <w:tc>
          <w:tcPr>
            <w:tcW w:w="900" w:type="dxa"/>
            <w:shd w:val="clear" w:color="auto" w:fill="737373"/>
            <w:vAlign w:val="center"/>
          </w:tcPr>
          <w:p w:rsidR="0099615A" w:rsidRPr="00603254" w:rsidRDefault="0099615A" w:rsidP="001D45F6">
            <w:pPr>
              <w:jc w:val="center"/>
              <w:rPr>
                <w:b/>
                <w:bCs/>
                <w:color w:val="FFFFFF"/>
                <w:sz w:val="18"/>
                <w:szCs w:val="18"/>
              </w:rPr>
            </w:pPr>
            <w:r w:rsidRPr="00603254">
              <w:rPr>
                <w:b/>
                <w:bCs/>
                <w:color w:val="FFFFFF"/>
                <w:sz w:val="18"/>
                <w:szCs w:val="18"/>
              </w:rPr>
              <w:t>New</w:t>
            </w:r>
          </w:p>
          <w:p w:rsidR="0099615A" w:rsidRPr="00603254" w:rsidRDefault="0099615A" w:rsidP="001D45F6">
            <w:pPr>
              <w:jc w:val="center"/>
              <w:rPr>
                <w:b/>
                <w:bCs/>
                <w:color w:val="FFFFFF"/>
                <w:sz w:val="18"/>
                <w:szCs w:val="18"/>
              </w:rPr>
            </w:pPr>
            <w:r w:rsidRPr="00603254">
              <w:rPr>
                <w:b/>
                <w:bCs/>
                <w:color w:val="FFFFFF"/>
                <w:sz w:val="18"/>
                <w:szCs w:val="18"/>
              </w:rPr>
              <w:t xml:space="preserve"> Or</w:t>
            </w:r>
          </w:p>
          <w:p w:rsidR="0099615A" w:rsidRPr="00603254" w:rsidRDefault="0099615A" w:rsidP="001D45F6">
            <w:pPr>
              <w:jc w:val="center"/>
              <w:rPr>
                <w:bCs/>
                <w:i/>
                <w:color w:val="FFFFFF"/>
                <w:sz w:val="18"/>
                <w:szCs w:val="18"/>
              </w:rPr>
            </w:pPr>
            <w:r w:rsidRPr="00603254">
              <w:rPr>
                <w:b/>
                <w:bCs/>
                <w:color w:val="FFFFFF"/>
                <w:sz w:val="18"/>
                <w:szCs w:val="18"/>
              </w:rPr>
              <w:t xml:space="preserve"> Existing</w:t>
            </w:r>
          </w:p>
        </w:tc>
        <w:tc>
          <w:tcPr>
            <w:tcW w:w="907" w:type="dxa"/>
            <w:shd w:val="clear" w:color="auto" w:fill="737373"/>
            <w:vAlign w:val="center"/>
          </w:tcPr>
          <w:p w:rsidR="0099615A" w:rsidRPr="00603254" w:rsidRDefault="0099615A" w:rsidP="001D45F6">
            <w:pPr>
              <w:pStyle w:val="Heading6"/>
              <w:rPr>
                <w:rFonts w:ascii="Times New Roman" w:hAnsi="Times New Roman" w:cs="Times New Roman"/>
                <w:color w:val="FFFFFF"/>
                <w:sz w:val="18"/>
                <w:szCs w:val="18"/>
              </w:rPr>
            </w:pPr>
            <w:r w:rsidRPr="00603254">
              <w:rPr>
                <w:rFonts w:ascii="Times New Roman" w:hAnsi="Times New Roman" w:cs="Times New Roman"/>
                <w:color w:val="FFFFFF"/>
                <w:sz w:val="18"/>
                <w:szCs w:val="18"/>
              </w:rPr>
              <w:t>Model</w:t>
            </w:r>
          </w:p>
        </w:tc>
        <w:tc>
          <w:tcPr>
            <w:tcW w:w="893" w:type="dxa"/>
            <w:shd w:val="clear" w:color="auto" w:fill="737373"/>
          </w:tcPr>
          <w:p w:rsidR="0099615A" w:rsidRDefault="0099615A" w:rsidP="001D45F6">
            <w:pPr>
              <w:jc w:val="center"/>
              <w:rPr>
                <w:b/>
                <w:bCs/>
                <w:color w:val="FFFFFF"/>
                <w:sz w:val="18"/>
                <w:szCs w:val="18"/>
              </w:rPr>
            </w:pPr>
          </w:p>
          <w:p w:rsidR="0099615A" w:rsidRPr="00603254" w:rsidRDefault="0099615A" w:rsidP="001D45F6">
            <w:pPr>
              <w:jc w:val="center"/>
              <w:rPr>
                <w:b/>
                <w:bCs/>
                <w:color w:val="FFFFFF"/>
                <w:sz w:val="18"/>
                <w:szCs w:val="18"/>
              </w:rPr>
            </w:pPr>
            <w:r w:rsidRPr="00D019BC">
              <w:rPr>
                <w:b/>
                <w:bCs/>
                <w:color w:val="FFFFFF"/>
                <w:sz w:val="18"/>
                <w:szCs w:val="18"/>
              </w:rPr>
              <w:t xml:space="preserve">Sprint </w:t>
            </w:r>
            <w:r>
              <w:rPr>
                <w:b/>
                <w:bCs/>
                <w:color w:val="FFFFFF"/>
                <w:sz w:val="18"/>
                <w:szCs w:val="18"/>
              </w:rPr>
              <w:t>MNS</w:t>
            </w:r>
            <w:r w:rsidR="00757C16">
              <w:rPr>
                <w:b/>
                <w:bCs/>
                <w:color w:val="FFFFFF"/>
                <w:sz w:val="18"/>
                <w:szCs w:val="18"/>
              </w:rPr>
              <w:t xml:space="preserve"> (Yes/No)</w:t>
            </w:r>
          </w:p>
        </w:tc>
        <w:tc>
          <w:tcPr>
            <w:tcW w:w="2452" w:type="dxa"/>
            <w:shd w:val="clear" w:color="auto" w:fill="737373"/>
          </w:tcPr>
          <w:p w:rsidR="0099615A" w:rsidRPr="00603254" w:rsidRDefault="0099615A" w:rsidP="001D45F6">
            <w:pPr>
              <w:jc w:val="center"/>
              <w:rPr>
                <w:b/>
                <w:bCs/>
                <w:color w:val="FFFFFF"/>
                <w:sz w:val="18"/>
                <w:szCs w:val="18"/>
              </w:rPr>
            </w:pPr>
          </w:p>
          <w:p w:rsidR="0099615A" w:rsidRPr="00603254" w:rsidRDefault="0099615A" w:rsidP="001D45F6">
            <w:pPr>
              <w:jc w:val="center"/>
              <w:rPr>
                <w:b/>
                <w:i/>
                <w:color w:val="FFFFFF"/>
                <w:sz w:val="20"/>
                <w:szCs w:val="20"/>
              </w:rPr>
            </w:pPr>
            <w:r w:rsidRPr="00603254">
              <w:rPr>
                <w:b/>
                <w:bCs/>
                <w:color w:val="FFFFFF"/>
                <w:sz w:val="20"/>
                <w:szCs w:val="20"/>
              </w:rPr>
              <w:t>Notes if modification or upgrade is required</w:t>
            </w:r>
          </w:p>
        </w:tc>
      </w:tr>
      <w:tr w:rsidR="0099615A" w:rsidRPr="00603254" w:rsidTr="005D2C8F">
        <w:trPr>
          <w:trHeight w:val="174"/>
          <w:jc w:val="center"/>
        </w:trPr>
        <w:tc>
          <w:tcPr>
            <w:tcW w:w="2093" w:type="dxa"/>
          </w:tcPr>
          <w:p w:rsidR="0099615A" w:rsidRPr="00603254" w:rsidRDefault="0099615A" w:rsidP="001D45F6">
            <w:pPr>
              <w:rPr>
                <w:sz w:val="20"/>
                <w:szCs w:val="20"/>
              </w:rPr>
            </w:pPr>
          </w:p>
        </w:tc>
        <w:tc>
          <w:tcPr>
            <w:tcW w:w="990" w:type="dxa"/>
          </w:tcPr>
          <w:p w:rsidR="0099615A" w:rsidRPr="00603254" w:rsidRDefault="0099615A" w:rsidP="001D45F6">
            <w:pPr>
              <w:jc w:val="center"/>
              <w:rPr>
                <w:sz w:val="20"/>
                <w:szCs w:val="20"/>
              </w:rPr>
            </w:pPr>
          </w:p>
        </w:tc>
        <w:tc>
          <w:tcPr>
            <w:tcW w:w="1350" w:type="dxa"/>
          </w:tcPr>
          <w:p w:rsidR="0099615A" w:rsidRPr="00603254" w:rsidRDefault="0099615A" w:rsidP="001D45F6">
            <w:pPr>
              <w:jc w:val="center"/>
              <w:rPr>
                <w:sz w:val="20"/>
                <w:szCs w:val="20"/>
              </w:rPr>
            </w:pPr>
          </w:p>
        </w:tc>
        <w:tc>
          <w:tcPr>
            <w:tcW w:w="900" w:type="dxa"/>
          </w:tcPr>
          <w:p w:rsidR="0099615A" w:rsidRPr="00603254" w:rsidRDefault="0099615A" w:rsidP="001D45F6">
            <w:pPr>
              <w:jc w:val="center"/>
              <w:rPr>
                <w:sz w:val="20"/>
                <w:szCs w:val="20"/>
              </w:rPr>
            </w:pPr>
          </w:p>
        </w:tc>
        <w:tc>
          <w:tcPr>
            <w:tcW w:w="907" w:type="dxa"/>
          </w:tcPr>
          <w:p w:rsidR="0099615A" w:rsidRPr="00603254" w:rsidRDefault="0099615A" w:rsidP="001D45F6">
            <w:pPr>
              <w:jc w:val="center"/>
              <w:rPr>
                <w:sz w:val="20"/>
                <w:szCs w:val="20"/>
              </w:rPr>
            </w:pPr>
          </w:p>
        </w:tc>
        <w:tc>
          <w:tcPr>
            <w:tcW w:w="893" w:type="dxa"/>
          </w:tcPr>
          <w:p w:rsidR="0099615A" w:rsidRPr="00603254" w:rsidRDefault="0099615A" w:rsidP="001D45F6">
            <w:pPr>
              <w:jc w:val="center"/>
              <w:rPr>
                <w:sz w:val="20"/>
                <w:szCs w:val="20"/>
              </w:rPr>
            </w:pPr>
          </w:p>
        </w:tc>
        <w:tc>
          <w:tcPr>
            <w:tcW w:w="2452" w:type="dxa"/>
          </w:tcPr>
          <w:p w:rsidR="0099615A" w:rsidRPr="00603254" w:rsidRDefault="00757C16" w:rsidP="001D45F6">
            <w:pPr>
              <w:jc w:val="center"/>
              <w:rPr>
                <w:sz w:val="20"/>
                <w:szCs w:val="20"/>
              </w:rPr>
            </w:pPr>
            <w:r>
              <w:rPr>
                <w:sz w:val="20"/>
                <w:szCs w:val="20"/>
              </w:rPr>
              <w:t xml:space="preserve"> </w:t>
            </w:r>
          </w:p>
        </w:tc>
      </w:tr>
      <w:tr w:rsidR="0099615A" w:rsidRPr="00603254" w:rsidTr="005D2C8F">
        <w:trPr>
          <w:trHeight w:val="187"/>
          <w:jc w:val="center"/>
        </w:trPr>
        <w:tc>
          <w:tcPr>
            <w:tcW w:w="2093" w:type="dxa"/>
          </w:tcPr>
          <w:p w:rsidR="0099615A" w:rsidRPr="00603254" w:rsidRDefault="0099615A" w:rsidP="001D45F6">
            <w:pPr>
              <w:rPr>
                <w:sz w:val="20"/>
                <w:szCs w:val="20"/>
              </w:rPr>
            </w:pPr>
          </w:p>
        </w:tc>
        <w:tc>
          <w:tcPr>
            <w:tcW w:w="990" w:type="dxa"/>
          </w:tcPr>
          <w:p w:rsidR="0099615A" w:rsidRPr="00603254" w:rsidRDefault="0099615A" w:rsidP="001D45F6">
            <w:pPr>
              <w:jc w:val="center"/>
              <w:rPr>
                <w:sz w:val="20"/>
                <w:szCs w:val="20"/>
              </w:rPr>
            </w:pPr>
          </w:p>
        </w:tc>
        <w:tc>
          <w:tcPr>
            <w:tcW w:w="1350" w:type="dxa"/>
          </w:tcPr>
          <w:p w:rsidR="0099615A" w:rsidRPr="00603254" w:rsidRDefault="0099615A" w:rsidP="001D45F6">
            <w:pPr>
              <w:jc w:val="center"/>
              <w:rPr>
                <w:sz w:val="20"/>
                <w:szCs w:val="20"/>
              </w:rPr>
            </w:pPr>
          </w:p>
        </w:tc>
        <w:tc>
          <w:tcPr>
            <w:tcW w:w="900" w:type="dxa"/>
          </w:tcPr>
          <w:p w:rsidR="0099615A" w:rsidRPr="00603254" w:rsidRDefault="0099615A" w:rsidP="001D45F6">
            <w:pPr>
              <w:jc w:val="center"/>
              <w:rPr>
                <w:sz w:val="20"/>
                <w:szCs w:val="20"/>
              </w:rPr>
            </w:pPr>
          </w:p>
        </w:tc>
        <w:tc>
          <w:tcPr>
            <w:tcW w:w="907" w:type="dxa"/>
          </w:tcPr>
          <w:p w:rsidR="0099615A" w:rsidRPr="00603254" w:rsidRDefault="0099615A" w:rsidP="001D45F6">
            <w:pPr>
              <w:jc w:val="center"/>
              <w:rPr>
                <w:sz w:val="20"/>
                <w:szCs w:val="20"/>
              </w:rPr>
            </w:pPr>
          </w:p>
        </w:tc>
        <w:tc>
          <w:tcPr>
            <w:tcW w:w="893" w:type="dxa"/>
          </w:tcPr>
          <w:p w:rsidR="0099615A" w:rsidRPr="00603254" w:rsidRDefault="0099615A" w:rsidP="001D45F6">
            <w:pPr>
              <w:jc w:val="center"/>
              <w:rPr>
                <w:sz w:val="20"/>
                <w:szCs w:val="20"/>
              </w:rPr>
            </w:pPr>
          </w:p>
        </w:tc>
        <w:tc>
          <w:tcPr>
            <w:tcW w:w="2452" w:type="dxa"/>
          </w:tcPr>
          <w:p w:rsidR="0099615A" w:rsidRPr="00603254" w:rsidRDefault="0099615A" w:rsidP="001D45F6">
            <w:pPr>
              <w:jc w:val="center"/>
              <w:rPr>
                <w:sz w:val="20"/>
                <w:szCs w:val="20"/>
              </w:rPr>
            </w:pPr>
          </w:p>
        </w:tc>
      </w:tr>
      <w:tr w:rsidR="0099615A" w:rsidRPr="00603254" w:rsidTr="005D2C8F">
        <w:trPr>
          <w:trHeight w:val="187"/>
          <w:jc w:val="center"/>
        </w:trPr>
        <w:tc>
          <w:tcPr>
            <w:tcW w:w="2093" w:type="dxa"/>
          </w:tcPr>
          <w:p w:rsidR="0099615A" w:rsidRPr="00603254" w:rsidRDefault="0099615A" w:rsidP="001D45F6">
            <w:pPr>
              <w:rPr>
                <w:sz w:val="20"/>
                <w:szCs w:val="20"/>
              </w:rPr>
            </w:pPr>
          </w:p>
        </w:tc>
        <w:tc>
          <w:tcPr>
            <w:tcW w:w="990" w:type="dxa"/>
          </w:tcPr>
          <w:p w:rsidR="0099615A" w:rsidRPr="00603254" w:rsidRDefault="0099615A" w:rsidP="001D45F6">
            <w:pPr>
              <w:jc w:val="center"/>
              <w:rPr>
                <w:sz w:val="20"/>
                <w:szCs w:val="20"/>
              </w:rPr>
            </w:pPr>
          </w:p>
        </w:tc>
        <w:tc>
          <w:tcPr>
            <w:tcW w:w="1350" w:type="dxa"/>
          </w:tcPr>
          <w:p w:rsidR="0099615A" w:rsidRPr="00603254" w:rsidRDefault="0099615A" w:rsidP="001D45F6">
            <w:pPr>
              <w:jc w:val="center"/>
              <w:rPr>
                <w:sz w:val="20"/>
                <w:szCs w:val="20"/>
              </w:rPr>
            </w:pPr>
          </w:p>
        </w:tc>
        <w:tc>
          <w:tcPr>
            <w:tcW w:w="900" w:type="dxa"/>
          </w:tcPr>
          <w:p w:rsidR="0099615A" w:rsidRPr="00603254" w:rsidRDefault="0099615A" w:rsidP="001D45F6">
            <w:pPr>
              <w:jc w:val="center"/>
              <w:rPr>
                <w:sz w:val="20"/>
                <w:szCs w:val="20"/>
              </w:rPr>
            </w:pPr>
          </w:p>
        </w:tc>
        <w:tc>
          <w:tcPr>
            <w:tcW w:w="907" w:type="dxa"/>
          </w:tcPr>
          <w:p w:rsidR="0099615A" w:rsidRPr="00603254" w:rsidRDefault="0099615A" w:rsidP="001D45F6">
            <w:pPr>
              <w:jc w:val="center"/>
              <w:rPr>
                <w:sz w:val="20"/>
                <w:szCs w:val="20"/>
              </w:rPr>
            </w:pPr>
          </w:p>
        </w:tc>
        <w:tc>
          <w:tcPr>
            <w:tcW w:w="893" w:type="dxa"/>
          </w:tcPr>
          <w:p w:rsidR="0099615A" w:rsidRPr="00603254" w:rsidRDefault="0099615A" w:rsidP="001D45F6">
            <w:pPr>
              <w:jc w:val="center"/>
              <w:rPr>
                <w:sz w:val="20"/>
                <w:szCs w:val="20"/>
              </w:rPr>
            </w:pPr>
          </w:p>
        </w:tc>
        <w:tc>
          <w:tcPr>
            <w:tcW w:w="2452" w:type="dxa"/>
          </w:tcPr>
          <w:p w:rsidR="0099615A" w:rsidRPr="00603254" w:rsidRDefault="0099615A" w:rsidP="001D45F6">
            <w:pPr>
              <w:jc w:val="center"/>
              <w:rPr>
                <w:sz w:val="20"/>
                <w:szCs w:val="20"/>
              </w:rPr>
            </w:pPr>
          </w:p>
        </w:tc>
      </w:tr>
      <w:tr w:rsidR="0099615A" w:rsidRPr="00603254" w:rsidTr="005D2C8F">
        <w:trPr>
          <w:trHeight w:val="198"/>
          <w:jc w:val="center"/>
        </w:trPr>
        <w:tc>
          <w:tcPr>
            <w:tcW w:w="2093" w:type="dxa"/>
          </w:tcPr>
          <w:p w:rsidR="0099615A" w:rsidRPr="00603254" w:rsidRDefault="0099615A" w:rsidP="001D45F6">
            <w:pPr>
              <w:rPr>
                <w:sz w:val="20"/>
                <w:szCs w:val="20"/>
              </w:rPr>
            </w:pPr>
          </w:p>
        </w:tc>
        <w:tc>
          <w:tcPr>
            <w:tcW w:w="990" w:type="dxa"/>
          </w:tcPr>
          <w:p w:rsidR="0099615A" w:rsidRPr="00603254" w:rsidRDefault="0099615A" w:rsidP="001D45F6">
            <w:pPr>
              <w:jc w:val="center"/>
              <w:rPr>
                <w:sz w:val="20"/>
                <w:szCs w:val="20"/>
              </w:rPr>
            </w:pPr>
          </w:p>
        </w:tc>
        <w:tc>
          <w:tcPr>
            <w:tcW w:w="1350" w:type="dxa"/>
          </w:tcPr>
          <w:p w:rsidR="0099615A" w:rsidRPr="00603254" w:rsidRDefault="0099615A" w:rsidP="001D45F6">
            <w:pPr>
              <w:jc w:val="center"/>
              <w:rPr>
                <w:sz w:val="20"/>
                <w:szCs w:val="20"/>
              </w:rPr>
            </w:pPr>
          </w:p>
        </w:tc>
        <w:tc>
          <w:tcPr>
            <w:tcW w:w="900" w:type="dxa"/>
          </w:tcPr>
          <w:p w:rsidR="0099615A" w:rsidRPr="00603254" w:rsidRDefault="0099615A" w:rsidP="001D45F6">
            <w:pPr>
              <w:jc w:val="center"/>
              <w:rPr>
                <w:sz w:val="20"/>
                <w:szCs w:val="20"/>
              </w:rPr>
            </w:pPr>
          </w:p>
        </w:tc>
        <w:tc>
          <w:tcPr>
            <w:tcW w:w="907" w:type="dxa"/>
          </w:tcPr>
          <w:p w:rsidR="0099615A" w:rsidRPr="00603254" w:rsidRDefault="0099615A" w:rsidP="001D45F6">
            <w:pPr>
              <w:jc w:val="center"/>
              <w:rPr>
                <w:sz w:val="20"/>
                <w:szCs w:val="20"/>
              </w:rPr>
            </w:pPr>
          </w:p>
        </w:tc>
        <w:tc>
          <w:tcPr>
            <w:tcW w:w="893" w:type="dxa"/>
          </w:tcPr>
          <w:p w:rsidR="0099615A" w:rsidRPr="00603254" w:rsidRDefault="0099615A" w:rsidP="001D45F6">
            <w:pPr>
              <w:jc w:val="center"/>
              <w:rPr>
                <w:sz w:val="20"/>
                <w:szCs w:val="20"/>
              </w:rPr>
            </w:pPr>
          </w:p>
        </w:tc>
        <w:tc>
          <w:tcPr>
            <w:tcW w:w="2452" w:type="dxa"/>
          </w:tcPr>
          <w:p w:rsidR="0099615A" w:rsidRPr="00603254" w:rsidRDefault="0099615A" w:rsidP="001D45F6">
            <w:pPr>
              <w:jc w:val="center"/>
              <w:rPr>
                <w:sz w:val="20"/>
                <w:szCs w:val="20"/>
              </w:rPr>
            </w:pPr>
          </w:p>
        </w:tc>
      </w:tr>
    </w:tbl>
    <w:p w:rsidR="0099615A" w:rsidRDefault="0099615A" w:rsidP="0099615A">
      <w:pPr>
        <w:ind w:left="-180" w:right="-216" w:firstLine="900"/>
        <w:rPr>
          <w:b/>
          <w:bCs/>
          <w:i/>
          <w:iCs/>
          <w:sz w:val="20"/>
          <w:szCs w:val="20"/>
        </w:rPr>
      </w:pPr>
    </w:p>
    <w:p w:rsidR="00ED106C" w:rsidRDefault="00ED106C" w:rsidP="00CB47B0">
      <w:pPr>
        <w:rPr>
          <w:b/>
          <w:iCs/>
          <w:u w:val="single"/>
        </w:rPr>
      </w:pPr>
    </w:p>
    <w:p w:rsidR="00C2528B" w:rsidRPr="00765609" w:rsidRDefault="00C2528B" w:rsidP="00C2528B">
      <w:pPr>
        <w:pStyle w:val="Heading1"/>
        <w:ind w:right="720"/>
        <w:jc w:val="left"/>
        <w:rPr>
          <w:sz w:val="28"/>
          <w:szCs w:val="28"/>
        </w:rPr>
      </w:pPr>
      <w:bookmarkStart w:id="32" w:name="_Toc317854986"/>
      <w:bookmarkStart w:id="33" w:name="_Toc350532186"/>
      <w:bookmarkStart w:id="34" w:name="_Toc357151727"/>
      <w:bookmarkStart w:id="35" w:name="_Toc357152427"/>
      <w:r w:rsidRPr="00765609">
        <w:rPr>
          <w:sz w:val="28"/>
          <w:szCs w:val="28"/>
        </w:rPr>
        <w:t>LAN Switches</w:t>
      </w:r>
      <w:bookmarkEnd w:id="32"/>
      <w:bookmarkEnd w:id="33"/>
      <w:bookmarkEnd w:id="34"/>
      <w:bookmarkEnd w:id="35"/>
    </w:p>
    <w:p w:rsidR="00C2528B" w:rsidRDefault="00C2528B" w:rsidP="00C2528B">
      <w:pPr>
        <w:pStyle w:val="Body"/>
        <w:tabs>
          <w:tab w:val="clear" w:pos="720"/>
          <w:tab w:val="clear" w:pos="1440"/>
          <w:tab w:val="clear" w:pos="2160"/>
          <w:tab w:val="clear" w:pos="2880"/>
          <w:tab w:val="clear" w:pos="3600"/>
          <w:tab w:val="left" w:pos="270"/>
          <w:tab w:val="left" w:pos="1080"/>
        </w:tabs>
        <w:rPr>
          <w:color w:val="FF0000"/>
        </w:rPr>
      </w:pPr>
    </w:p>
    <w:tbl>
      <w:tblPr>
        <w:tblW w:w="10478" w:type="dxa"/>
        <w:jc w:val="center"/>
        <w:tblInd w:w="6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1857"/>
        <w:gridCol w:w="990"/>
        <w:gridCol w:w="1350"/>
        <w:gridCol w:w="900"/>
        <w:gridCol w:w="907"/>
        <w:gridCol w:w="893"/>
        <w:gridCol w:w="893"/>
        <w:gridCol w:w="2452"/>
      </w:tblGrid>
      <w:tr w:rsidR="00C2528B" w:rsidRPr="00FE675D" w:rsidTr="006414E2">
        <w:trPr>
          <w:trHeight w:val="250"/>
          <w:jc w:val="center"/>
        </w:trPr>
        <w:tc>
          <w:tcPr>
            <w:tcW w:w="236" w:type="dxa"/>
            <w:shd w:val="clear" w:color="auto" w:fill="737373"/>
          </w:tcPr>
          <w:p w:rsidR="00C2528B" w:rsidRDefault="00C2528B" w:rsidP="006414E2">
            <w:pPr>
              <w:jc w:val="center"/>
              <w:rPr>
                <w:rFonts w:ascii="Arial" w:hAnsi="Arial"/>
                <w:b/>
                <w:bCs/>
                <w:i/>
                <w:iCs/>
                <w:color w:val="FFFFFF"/>
                <w:sz w:val="28"/>
                <w:szCs w:val="28"/>
              </w:rPr>
            </w:pPr>
          </w:p>
        </w:tc>
        <w:tc>
          <w:tcPr>
            <w:tcW w:w="10242" w:type="dxa"/>
            <w:gridSpan w:val="8"/>
            <w:shd w:val="clear" w:color="auto" w:fill="737373"/>
          </w:tcPr>
          <w:p w:rsidR="00C2528B" w:rsidRPr="00FE675D" w:rsidRDefault="00C2528B" w:rsidP="006414E2">
            <w:pPr>
              <w:jc w:val="center"/>
              <w:rPr>
                <w:rFonts w:ascii="Arial" w:hAnsi="Arial"/>
                <w:b/>
                <w:bCs/>
                <w:i/>
                <w:iCs/>
                <w:color w:val="FFFFFF"/>
                <w:sz w:val="28"/>
                <w:szCs w:val="28"/>
              </w:rPr>
            </w:pPr>
            <w:r>
              <w:rPr>
                <w:rFonts w:ascii="Arial" w:hAnsi="Arial"/>
                <w:b/>
                <w:bCs/>
                <w:i/>
                <w:iCs/>
                <w:color w:val="FFFFFF"/>
                <w:sz w:val="28"/>
                <w:szCs w:val="28"/>
              </w:rPr>
              <w:t>LAN Switches</w:t>
            </w:r>
          </w:p>
        </w:tc>
      </w:tr>
      <w:tr w:rsidR="00C2528B" w:rsidRPr="00FE675D" w:rsidTr="006414E2">
        <w:trPr>
          <w:trHeight w:val="582"/>
          <w:jc w:val="center"/>
        </w:trPr>
        <w:tc>
          <w:tcPr>
            <w:tcW w:w="2093" w:type="dxa"/>
            <w:gridSpan w:val="2"/>
            <w:shd w:val="clear" w:color="auto" w:fill="737373"/>
          </w:tcPr>
          <w:p w:rsidR="00C2528B" w:rsidRPr="00FE675D" w:rsidRDefault="00C2528B" w:rsidP="006414E2">
            <w:pPr>
              <w:keepNext/>
              <w:jc w:val="center"/>
              <w:outlineLvl w:val="5"/>
              <w:rPr>
                <w:b/>
                <w:bCs/>
                <w:color w:val="FFFFFF"/>
                <w:sz w:val="20"/>
              </w:rPr>
            </w:pPr>
            <w:r w:rsidRPr="00FE675D">
              <w:rPr>
                <w:b/>
                <w:bCs/>
                <w:color w:val="FFFFFF"/>
                <w:sz w:val="20"/>
              </w:rPr>
              <w:t xml:space="preserve">Location </w:t>
            </w:r>
          </w:p>
          <w:p w:rsidR="00C2528B" w:rsidRPr="00FE675D" w:rsidRDefault="00C2528B" w:rsidP="006414E2">
            <w:pPr>
              <w:jc w:val="center"/>
              <w:rPr>
                <w:b/>
                <w:bCs/>
                <w:i/>
                <w:color w:val="FFFFFF"/>
                <w:sz w:val="20"/>
              </w:rPr>
            </w:pPr>
            <w:r w:rsidRPr="00FE675D">
              <w:rPr>
                <w:b/>
                <w:i/>
                <w:color w:val="FFFFFF"/>
                <w:sz w:val="16"/>
              </w:rPr>
              <w:t>(Site, Building, Floor, Closet)</w:t>
            </w:r>
          </w:p>
        </w:tc>
        <w:tc>
          <w:tcPr>
            <w:tcW w:w="990" w:type="dxa"/>
            <w:shd w:val="clear" w:color="auto" w:fill="737373"/>
          </w:tcPr>
          <w:p w:rsidR="00C2528B" w:rsidRPr="00FE675D" w:rsidRDefault="00C2528B" w:rsidP="006414E2">
            <w:pPr>
              <w:jc w:val="center"/>
              <w:rPr>
                <w:b/>
                <w:color w:val="FFFFFF"/>
                <w:sz w:val="18"/>
                <w:szCs w:val="18"/>
              </w:rPr>
            </w:pPr>
            <w:r w:rsidRPr="00FE675D">
              <w:rPr>
                <w:b/>
                <w:color w:val="FFFFFF"/>
                <w:sz w:val="18"/>
                <w:szCs w:val="18"/>
              </w:rPr>
              <w:t xml:space="preserve"> </w:t>
            </w:r>
          </w:p>
          <w:p w:rsidR="00C2528B" w:rsidRPr="00FE675D" w:rsidRDefault="00C2528B" w:rsidP="006414E2">
            <w:pPr>
              <w:jc w:val="center"/>
              <w:rPr>
                <w:b/>
                <w:bCs/>
                <w:color w:val="FFFFFF"/>
                <w:sz w:val="18"/>
                <w:szCs w:val="18"/>
              </w:rPr>
            </w:pPr>
            <w:r w:rsidRPr="00FE675D">
              <w:rPr>
                <w:b/>
                <w:color w:val="FFFFFF"/>
                <w:sz w:val="18"/>
                <w:szCs w:val="18"/>
              </w:rPr>
              <w:t>Provided by</w:t>
            </w:r>
          </w:p>
        </w:tc>
        <w:tc>
          <w:tcPr>
            <w:tcW w:w="1350" w:type="dxa"/>
            <w:shd w:val="clear" w:color="auto" w:fill="737373"/>
          </w:tcPr>
          <w:p w:rsidR="00C2528B" w:rsidRPr="00FE675D" w:rsidRDefault="00C2528B" w:rsidP="006414E2">
            <w:pPr>
              <w:jc w:val="center"/>
              <w:rPr>
                <w:b/>
                <w:bCs/>
                <w:color w:val="FFFFFF"/>
                <w:sz w:val="18"/>
                <w:szCs w:val="18"/>
              </w:rPr>
            </w:pPr>
            <w:r w:rsidRPr="00FE675D">
              <w:rPr>
                <w:b/>
                <w:bCs/>
                <w:color w:val="FFFFFF"/>
                <w:sz w:val="18"/>
                <w:szCs w:val="18"/>
              </w:rPr>
              <w:t xml:space="preserve">Who is </w:t>
            </w:r>
          </w:p>
          <w:p w:rsidR="00C2528B" w:rsidRPr="00FE675D" w:rsidRDefault="00C2528B" w:rsidP="006414E2">
            <w:pPr>
              <w:jc w:val="center"/>
              <w:rPr>
                <w:b/>
                <w:bCs/>
                <w:color w:val="FFFFFF"/>
                <w:sz w:val="18"/>
                <w:szCs w:val="18"/>
              </w:rPr>
            </w:pPr>
            <w:r w:rsidRPr="00FE675D">
              <w:rPr>
                <w:b/>
                <w:bCs/>
                <w:color w:val="FFFFFF"/>
                <w:sz w:val="18"/>
                <w:szCs w:val="18"/>
              </w:rPr>
              <w:t>Responsible</w:t>
            </w:r>
          </w:p>
          <w:p w:rsidR="00C2528B" w:rsidRPr="00FE675D" w:rsidRDefault="00C2528B" w:rsidP="006414E2">
            <w:pPr>
              <w:jc w:val="center"/>
              <w:rPr>
                <w:b/>
                <w:bCs/>
                <w:color w:val="FFFFFF"/>
                <w:sz w:val="18"/>
                <w:szCs w:val="18"/>
              </w:rPr>
            </w:pPr>
            <w:r w:rsidRPr="00FE675D">
              <w:rPr>
                <w:b/>
                <w:bCs/>
                <w:color w:val="FFFFFF"/>
                <w:sz w:val="18"/>
                <w:szCs w:val="18"/>
              </w:rPr>
              <w:t xml:space="preserve"> for</w:t>
            </w:r>
          </w:p>
          <w:p w:rsidR="00C2528B" w:rsidRPr="00FE675D" w:rsidRDefault="00C2528B" w:rsidP="006414E2">
            <w:pPr>
              <w:jc w:val="center"/>
              <w:rPr>
                <w:b/>
                <w:bCs/>
                <w:color w:val="FFFFFF"/>
                <w:sz w:val="18"/>
                <w:szCs w:val="18"/>
              </w:rPr>
            </w:pPr>
            <w:r w:rsidRPr="00FE675D">
              <w:rPr>
                <w:b/>
                <w:bCs/>
                <w:color w:val="FFFFFF"/>
                <w:sz w:val="18"/>
                <w:szCs w:val="18"/>
              </w:rPr>
              <w:t>Configuration</w:t>
            </w:r>
          </w:p>
        </w:tc>
        <w:tc>
          <w:tcPr>
            <w:tcW w:w="900" w:type="dxa"/>
            <w:shd w:val="clear" w:color="auto" w:fill="737373"/>
            <w:vAlign w:val="center"/>
          </w:tcPr>
          <w:p w:rsidR="00C2528B" w:rsidRPr="00FE675D" w:rsidRDefault="00C2528B" w:rsidP="006414E2">
            <w:pPr>
              <w:jc w:val="center"/>
              <w:rPr>
                <w:b/>
                <w:bCs/>
                <w:color w:val="FFFFFF"/>
                <w:sz w:val="18"/>
                <w:szCs w:val="18"/>
              </w:rPr>
            </w:pPr>
            <w:r w:rsidRPr="00FE675D">
              <w:rPr>
                <w:b/>
                <w:bCs/>
                <w:color w:val="FFFFFF"/>
                <w:sz w:val="18"/>
                <w:szCs w:val="18"/>
              </w:rPr>
              <w:t>New</w:t>
            </w:r>
          </w:p>
          <w:p w:rsidR="00C2528B" w:rsidRPr="00FE675D" w:rsidRDefault="00C2528B" w:rsidP="006414E2">
            <w:pPr>
              <w:jc w:val="center"/>
              <w:rPr>
                <w:b/>
                <w:bCs/>
                <w:color w:val="FFFFFF"/>
                <w:sz w:val="18"/>
                <w:szCs w:val="18"/>
              </w:rPr>
            </w:pPr>
            <w:r w:rsidRPr="00FE675D">
              <w:rPr>
                <w:b/>
                <w:bCs/>
                <w:color w:val="FFFFFF"/>
                <w:sz w:val="18"/>
                <w:szCs w:val="18"/>
              </w:rPr>
              <w:t xml:space="preserve"> Or</w:t>
            </w:r>
          </w:p>
          <w:p w:rsidR="00C2528B" w:rsidRPr="00FE675D" w:rsidRDefault="00C2528B" w:rsidP="006414E2">
            <w:pPr>
              <w:jc w:val="center"/>
              <w:rPr>
                <w:bCs/>
                <w:i/>
                <w:color w:val="FFFFFF"/>
                <w:sz w:val="18"/>
                <w:szCs w:val="18"/>
              </w:rPr>
            </w:pPr>
            <w:r w:rsidRPr="00FE675D">
              <w:rPr>
                <w:b/>
                <w:bCs/>
                <w:color w:val="FFFFFF"/>
                <w:sz w:val="18"/>
                <w:szCs w:val="18"/>
              </w:rPr>
              <w:t xml:space="preserve"> Existing</w:t>
            </w:r>
          </w:p>
        </w:tc>
        <w:tc>
          <w:tcPr>
            <w:tcW w:w="907" w:type="dxa"/>
            <w:shd w:val="clear" w:color="auto" w:fill="737373"/>
            <w:vAlign w:val="center"/>
          </w:tcPr>
          <w:p w:rsidR="00C2528B" w:rsidRPr="00FE675D" w:rsidRDefault="00C2528B" w:rsidP="006414E2">
            <w:pPr>
              <w:keepNext/>
              <w:jc w:val="center"/>
              <w:outlineLvl w:val="5"/>
              <w:rPr>
                <w:b/>
                <w:bCs/>
                <w:color w:val="FFFFFF"/>
                <w:sz w:val="18"/>
                <w:szCs w:val="18"/>
              </w:rPr>
            </w:pPr>
            <w:r w:rsidRPr="00FE675D">
              <w:rPr>
                <w:b/>
                <w:bCs/>
                <w:color w:val="FFFFFF"/>
                <w:sz w:val="18"/>
                <w:szCs w:val="18"/>
              </w:rPr>
              <w:t>Model</w:t>
            </w:r>
          </w:p>
        </w:tc>
        <w:tc>
          <w:tcPr>
            <w:tcW w:w="893" w:type="dxa"/>
            <w:shd w:val="clear" w:color="auto" w:fill="737373"/>
          </w:tcPr>
          <w:p w:rsidR="00C2528B" w:rsidRPr="00B21C1E" w:rsidRDefault="00C2528B" w:rsidP="006414E2">
            <w:pPr>
              <w:jc w:val="center"/>
              <w:rPr>
                <w:b/>
                <w:bCs/>
                <w:color w:val="FFFFFF"/>
                <w:sz w:val="18"/>
                <w:szCs w:val="18"/>
              </w:rPr>
            </w:pPr>
            <w:r w:rsidRPr="00B21C1E">
              <w:rPr>
                <w:b/>
                <w:bCs/>
                <w:color w:val="FFFFFF"/>
                <w:sz w:val="18"/>
                <w:szCs w:val="18"/>
              </w:rPr>
              <w:t>POE</w:t>
            </w:r>
            <w:r>
              <w:rPr>
                <w:b/>
                <w:bCs/>
                <w:color w:val="FFFFFF"/>
                <w:sz w:val="18"/>
                <w:szCs w:val="18"/>
              </w:rPr>
              <w:t xml:space="preserve"> Wattage capable for IP Phone models (Yes/No)</w:t>
            </w:r>
          </w:p>
          <w:p w:rsidR="00C2528B" w:rsidRPr="00FE675D" w:rsidRDefault="00C2528B" w:rsidP="006414E2">
            <w:pPr>
              <w:jc w:val="center"/>
              <w:rPr>
                <w:b/>
                <w:bCs/>
                <w:color w:val="FFFFFF"/>
                <w:sz w:val="18"/>
                <w:szCs w:val="18"/>
              </w:rPr>
            </w:pPr>
          </w:p>
        </w:tc>
        <w:tc>
          <w:tcPr>
            <w:tcW w:w="893" w:type="dxa"/>
            <w:shd w:val="clear" w:color="auto" w:fill="737373"/>
          </w:tcPr>
          <w:p w:rsidR="00C2528B" w:rsidRPr="00FE675D" w:rsidRDefault="00C2528B" w:rsidP="006414E2">
            <w:pPr>
              <w:jc w:val="center"/>
              <w:rPr>
                <w:b/>
                <w:bCs/>
                <w:color w:val="FFFFFF"/>
                <w:sz w:val="18"/>
                <w:szCs w:val="18"/>
              </w:rPr>
            </w:pPr>
          </w:p>
          <w:p w:rsidR="00C2528B" w:rsidRPr="00FE675D" w:rsidRDefault="00C2528B" w:rsidP="006414E2">
            <w:pPr>
              <w:jc w:val="center"/>
              <w:rPr>
                <w:b/>
                <w:bCs/>
                <w:color w:val="FFFFFF"/>
                <w:sz w:val="18"/>
                <w:szCs w:val="18"/>
              </w:rPr>
            </w:pPr>
            <w:r w:rsidRPr="00FE675D">
              <w:rPr>
                <w:b/>
                <w:bCs/>
                <w:color w:val="FFFFFF"/>
                <w:sz w:val="18"/>
                <w:szCs w:val="18"/>
              </w:rPr>
              <w:t>Sprint MNS (Yes/No)</w:t>
            </w:r>
          </w:p>
        </w:tc>
        <w:tc>
          <w:tcPr>
            <w:tcW w:w="2452" w:type="dxa"/>
            <w:shd w:val="clear" w:color="auto" w:fill="737373"/>
          </w:tcPr>
          <w:p w:rsidR="00C2528B" w:rsidRPr="00FE675D" w:rsidRDefault="00C2528B" w:rsidP="006414E2">
            <w:pPr>
              <w:jc w:val="center"/>
              <w:rPr>
                <w:b/>
                <w:bCs/>
                <w:color w:val="FFFFFF"/>
                <w:sz w:val="18"/>
                <w:szCs w:val="18"/>
              </w:rPr>
            </w:pPr>
          </w:p>
          <w:p w:rsidR="00C2528B" w:rsidRPr="00FE675D" w:rsidRDefault="00C2528B" w:rsidP="006414E2">
            <w:pPr>
              <w:jc w:val="center"/>
              <w:rPr>
                <w:b/>
                <w:i/>
                <w:color w:val="FFFFFF"/>
                <w:sz w:val="20"/>
                <w:szCs w:val="20"/>
              </w:rPr>
            </w:pPr>
            <w:r w:rsidRPr="00FE675D">
              <w:rPr>
                <w:b/>
                <w:bCs/>
                <w:color w:val="FFFFFF"/>
                <w:sz w:val="20"/>
                <w:szCs w:val="20"/>
              </w:rPr>
              <w:t>Notes if modification or upgrade is required</w:t>
            </w:r>
          </w:p>
        </w:tc>
      </w:tr>
      <w:tr w:rsidR="00C2528B" w:rsidRPr="00FE675D" w:rsidTr="006414E2">
        <w:trPr>
          <w:trHeight w:val="174"/>
          <w:jc w:val="center"/>
        </w:trPr>
        <w:tc>
          <w:tcPr>
            <w:tcW w:w="2093" w:type="dxa"/>
            <w:gridSpan w:val="2"/>
          </w:tcPr>
          <w:p w:rsidR="00C2528B" w:rsidRPr="00FE675D" w:rsidRDefault="00C2528B" w:rsidP="006414E2">
            <w:pPr>
              <w:rPr>
                <w:sz w:val="20"/>
                <w:szCs w:val="20"/>
              </w:rPr>
            </w:pPr>
          </w:p>
        </w:tc>
        <w:tc>
          <w:tcPr>
            <w:tcW w:w="990" w:type="dxa"/>
          </w:tcPr>
          <w:p w:rsidR="00C2528B" w:rsidRPr="00FE675D" w:rsidRDefault="00C2528B" w:rsidP="006414E2">
            <w:pPr>
              <w:jc w:val="center"/>
              <w:rPr>
                <w:sz w:val="20"/>
                <w:szCs w:val="20"/>
              </w:rPr>
            </w:pPr>
          </w:p>
        </w:tc>
        <w:tc>
          <w:tcPr>
            <w:tcW w:w="1350" w:type="dxa"/>
          </w:tcPr>
          <w:p w:rsidR="00C2528B" w:rsidRPr="00FE675D" w:rsidRDefault="00C2528B" w:rsidP="006414E2">
            <w:pPr>
              <w:jc w:val="center"/>
              <w:rPr>
                <w:sz w:val="20"/>
                <w:szCs w:val="20"/>
              </w:rPr>
            </w:pPr>
          </w:p>
        </w:tc>
        <w:tc>
          <w:tcPr>
            <w:tcW w:w="900" w:type="dxa"/>
          </w:tcPr>
          <w:p w:rsidR="00C2528B" w:rsidRPr="00FE675D" w:rsidRDefault="00C2528B" w:rsidP="006414E2">
            <w:pPr>
              <w:jc w:val="center"/>
              <w:rPr>
                <w:sz w:val="20"/>
                <w:szCs w:val="20"/>
              </w:rPr>
            </w:pPr>
          </w:p>
        </w:tc>
        <w:tc>
          <w:tcPr>
            <w:tcW w:w="907" w:type="dxa"/>
          </w:tcPr>
          <w:p w:rsidR="00C2528B" w:rsidRPr="00FE675D" w:rsidRDefault="00C2528B" w:rsidP="006414E2">
            <w:pPr>
              <w:jc w:val="center"/>
              <w:rPr>
                <w:sz w:val="20"/>
                <w:szCs w:val="20"/>
              </w:rPr>
            </w:pPr>
          </w:p>
        </w:tc>
        <w:tc>
          <w:tcPr>
            <w:tcW w:w="893" w:type="dxa"/>
          </w:tcPr>
          <w:p w:rsidR="00C2528B" w:rsidRPr="00FE675D" w:rsidRDefault="00C2528B" w:rsidP="006414E2">
            <w:pPr>
              <w:jc w:val="center"/>
              <w:rPr>
                <w:sz w:val="20"/>
                <w:szCs w:val="20"/>
              </w:rPr>
            </w:pPr>
          </w:p>
        </w:tc>
        <w:tc>
          <w:tcPr>
            <w:tcW w:w="893" w:type="dxa"/>
          </w:tcPr>
          <w:p w:rsidR="00C2528B" w:rsidRPr="00FE675D" w:rsidRDefault="00C2528B" w:rsidP="006414E2">
            <w:pPr>
              <w:jc w:val="center"/>
              <w:rPr>
                <w:sz w:val="20"/>
                <w:szCs w:val="20"/>
              </w:rPr>
            </w:pPr>
          </w:p>
        </w:tc>
        <w:tc>
          <w:tcPr>
            <w:tcW w:w="2452" w:type="dxa"/>
          </w:tcPr>
          <w:p w:rsidR="00C2528B" w:rsidRPr="00FE675D" w:rsidRDefault="00C2528B" w:rsidP="006414E2">
            <w:pPr>
              <w:jc w:val="center"/>
              <w:rPr>
                <w:sz w:val="20"/>
                <w:szCs w:val="20"/>
              </w:rPr>
            </w:pPr>
            <w:r w:rsidRPr="00FE675D">
              <w:rPr>
                <w:sz w:val="20"/>
                <w:szCs w:val="20"/>
              </w:rPr>
              <w:t xml:space="preserve"> </w:t>
            </w:r>
          </w:p>
        </w:tc>
      </w:tr>
      <w:tr w:rsidR="00C2528B" w:rsidRPr="00FE675D" w:rsidTr="006414E2">
        <w:trPr>
          <w:trHeight w:val="187"/>
          <w:jc w:val="center"/>
        </w:trPr>
        <w:tc>
          <w:tcPr>
            <w:tcW w:w="2093" w:type="dxa"/>
            <w:gridSpan w:val="2"/>
          </w:tcPr>
          <w:p w:rsidR="00C2528B" w:rsidRPr="00FE675D" w:rsidRDefault="00C2528B" w:rsidP="006414E2">
            <w:pPr>
              <w:rPr>
                <w:sz w:val="20"/>
                <w:szCs w:val="20"/>
              </w:rPr>
            </w:pPr>
          </w:p>
        </w:tc>
        <w:tc>
          <w:tcPr>
            <w:tcW w:w="990" w:type="dxa"/>
          </w:tcPr>
          <w:p w:rsidR="00C2528B" w:rsidRPr="00FE675D" w:rsidRDefault="00C2528B" w:rsidP="006414E2">
            <w:pPr>
              <w:jc w:val="center"/>
              <w:rPr>
                <w:sz w:val="20"/>
                <w:szCs w:val="20"/>
              </w:rPr>
            </w:pPr>
          </w:p>
        </w:tc>
        <w:tc>
          <w:tcPr>
            <w:tcW w:w="1350" w:type="dxa"/>
          </w:tcPr>
          <w:p w:rsidR="00C2528B" w:rsidRPr="00FE675D" w:rsidRDefault="00C2528B" w:rsidP="006414E2">
            <w:pPr>
              <w:jc w:val="center"/>
              <w:rPr>
                <w:sz w:val="20"/>
                <w:szCs w:val="20"/>
              </w:rPr>
            </w:pPr>
          </w:p>
        </w:tc>
        <w:tc>
          <w:tcPr>
            <w:tcW w:w="900" w:type="dxa"/>
          </w:tcPr>
          <w:p w:rsidR="00C2528B" w:rsidRPr="00FE675D" w:rsidRDefault="00C2528B" w:rsidP="006414E2">
            <w:pPr>
              <w:jc w:val="center"/>
              <w:rPr>
                <w:sz w:val="20"/>
                <w:szCs w:val="20"/>
              </w:rPr>
            </w:pPr>
          </w:p>
        </w:tc>
        <w:tc>
          <w:tcPr>
            <w:tcW w:w="907" w:type="dxa"/>
          </w:tcPr>
          <w:p w:rsidR="00C2528B" w:rsidRPr="00FE675D" w:rsidRDefault="00C2528B" w:rsidP="006414E2">
            <w:pPr>
              <w:jc w:val="center"/>
              <w:rPr>
                <w:sz w:val="20"/>
                <w:szCs w:val="20"/>
              </w:rPr>
            </w:pPr>
          </w:p>
        </w:tc>
        <w:tc>
          <w:tcPr>
            <w:tcW w:w="893" w:type="dxa"/>
          </w:tcPr>
          <w:p w:rsidR="00C2528B" w:rsidRPr="00FE675D" w:rsidRDefault="00C2528B" w:rsidP="006414E2">
            <w:pPr>
              <w:jc w:val="center"/>
              <w:rPr>
                <w:sz w:val="20"/>
                <w:szCs w:val="20"/>
              </w:rPr>
            </w:pPr>
          </w:p>
        </w:tc>
        <w:tc>
          <w:tcPr>
            <w:tcW w:w="893" w:type="dxa"/>
          </w:tcPr>
          <w:p w:rsidR="00C2528B" w:rsidRPr="00FE675D" w:rsidRDefault="00C2528B" w:rsidP="006414E2">
            <w:pPr>
              <w:jc w:val="center"/>
              <w:rPr>
                <w:sz w:val="20"/>
                <w:szCs w:val="20"/>
              </w:rPr>
            </w:pPr>
          </w:p>
        </w:tc>
        <w:tc>
          <w:tcPr>
            <w:tcW w:w="2452" w:type="dxa"/>
          </w:tcPr>
          <w:p w:rsidR="00C2528B" w:rsidRPr="00FE675D" w:rsidRDefault="00C2528B" w:rsidP="006414E2">
            <w:pPr>
              <w:jc w:val="center"/>
              <w:rPr>
                <w:sz w:val="20"/>
                <w:szCs w:val="20"/>
              </w:rPr>
            </w:pPr>
          </w:p>
        </w:tc>
      </w:tr>
      <w:tr w:rsidR="00C2528B" w:rsidRPr="00FE675D" w:rsidTr="006414E2">
        <w:trPr>
          <w:trHeight w:val="187"/>
          <w:jc w:val="center"/>
        </w:trPr>
        <w:tc>
          <w:tcPr>
            <w:tcW w:w="2093" w:type="dxa"/>
            <w:gridSpan w:val="2"/>
          </w:tcPr>
          <w:p w:rsidR="00C2528B" w:rsidRPr="00FE675D" w:rsidRDefault="00C2528B" w:rsidP="006414E2">
            <w:pPr>
              <w:rPr>
                <w:sz w:val="20"/>
                <w:szCs w:val="20"/>
              </w:rPr>
            </w:pPr>
          </w:p>
        </w:tc>
        <w:tc>
          <w:tcPr>
            <w:tcW w:w="990" w:type="dxa"/>
          </w:tcPr>
          <w:p w:rsidR="00C2528B" w:rsidRPr="00FE675D" w:rsidRDefault="00C2528B" w:rsidP="006414E2">
            <w:pPr>
              <w:jc w:val="center"/>
              <w:rPr>
                <w:sz w:val="20"/>
                <w:szCs w:val="20"/>
              </w:rPr>
            </w:pPr>
          </w:p>
        </w:tc>
        <w:tc>
          <w:tcPr>
            <w:tcW w:w="1350" w:type="dxa"/>
          </w:tcPr>
          <w:p w:rsidR="00C2528B" w:rsidRPr="00FE675D" w:rsidRDefault="00C2528B" w:rsidP="006414E2">
            <w:pPr>
              <w:jc w:val="center"/>
              <w:rPr>
                <w:sz w:val="20"/>
                <w:szCs w:val="20"/>
              </w:rPr>
            </w:pPr>
          </w:p>
        </w:tc>
        <w:tc>
          <w:tcPr>
            <w:tcW w:w="900" w:type="dxa"/>
          </w:tcPr>
          <w:p w:rsidR="00C2528B" w:rsidRPr="00FE675D" w:rsidRDefault="00C2528B" w:rsidP="006414E2">
            <w:pPr>
              <w:jc w:val="center"/>
              <w:rPr>
                <w:sz w:val="20"/>
                <w:szCs w:val="20"/>
              </w:rPr>
            </w:pPr>
          </w:p>
        </w:tc>
        <w:tc>
          <w:tcPr>
            <w:tcW w:w="907" w:type="dxa"/>
          </w:tcPr>
          <w:p w:rsidR="00C2528B" w:rsidRPr="00FE675D" w:rsidRDefault="00C2528B" w:rsidP="006414E2">
            <w:pPr>
              <w:jc w:val="center"/>
              <w:rPr>
                <w:sz w:val="20"/>
                <w:szCs w:val="20"/>
              </w:rPr>
            </w:pPr>
          </w:p>
        </w:tc>
        <w:tc>
          <w:tcPr>
            <w:tcW w:w="893" w:type="dxa"/>
          </w:tcPr>
          <w:p w:rsidR="00C2528B" w:rsidRPr="00FE675D" w:rsidRDefault="00C2528B" w:rsidP="006414E2">
            <w:pPr>
              <w:jc w:val="center"/>
              <w:rPr>
                <w:sz w:val="20"/>
                <w:szCs w:val="20"/>
              </w:rPr>
            </w:pPr>
          </w:p>
        </w:tc>
        <w:tc>
          <w:tcPr>
            <w:tcW w:w="893" w:type="dxa"/>
          </w:tcPr>
          <w:p w:rsidR="00C2528B" w:rsidRPr="00FE675D" w:rsidRDefault="00C2528B" w:rsidP="006414E2">
            <w:pPr>
              <w:jc w:val="center"/>
              <w:rPr>
                <w:sz w:val="20"/>
                <w:szCs w:val="20"/>
              </w:rPr>
            </w:pPr>
          </w:p>
        </w:tc>
        <w:tc>
          <w:tcPr>
            <w:tcW w:w="2452" w:type="dxa"/>
          </w:tcPr>
          <w:p w:rsidR="00C2528B" w:rsidRPr="00FE675D" w:rsidRDefault="00C2528B" w:rsidP="006414E2">
            <w:pPr>
              <w:jc w:val="center"/>
              <w:rPr>
                <w:sz w:val="20"/>
                <w:szCs w:val="20"/>
              </w:rPr>
            </w:pPr>
          </w:p>
        </w:tc>
      </w:tr>
      <w:tr w:rsidR="00C2528B" w:rsidRPr="00FE675D" w:rsidTr="006414E2">
        <w:trPr>
          <w:trHeight w:val="198"/>
          <w:jc w:val="center"/>
        </w:trPr>
        <w:tc>
          <w:tcPr>
            <w:tcW w:w="2093" w:type="dxa"/>
            <w:gridSpan w:val="2"/>
          </w:tcPr>
          <w:p w:rsidR="00C2528B" w:rsidRPr="00FE675D" w:rsidRDefault="00C2528B" w:rsidP="006414E2">
            <w:pPr>
              <w:rPr>
                <w:sz w:val="20"/>
                <w:szCs w:val="20"/>
              </w:rPr>
            </w:pPr>
          </w:p>
        </w:tc>
        <w:tc>
          <w:tcPr>
            <w:tcW w:w="990" w:type="dxa"/>
          </w:tcPr>
          <w:p w:rsidR="00C2528B" w:rsidRPr="00FE675D" w:rsidRDefault="00C2528B" w:rsidP="006414E2">
            <w:pPr>
              <w:jc w:val="center"/>
              <w:rPr>
                <w:sz w:val="20"/>
                <w:szCs w:val="20"/>
              </w:rPr>
            </w:pPr>
          </w:p>
        </w:tc>
        <w:tc>
          <w:tcPr>
            <w:tcW w:w="1350" w:type="dxa"/>
          </w:tcPr>
          <w:p w:rsidR="00C2528B" w:rsidRPr="00FE675D" w:rsidRDefault="00C2528B" w:rsidP="006414E2">
            <w:pPr>
              <w:jc w:val="center"/>
              <w:rPr>
                <w:sz w:val="20"/>
                <w:szCs w:val="20"/>
              </w:rPr>
            </w:pPr>
          </w:p>
        </w:tc>
        <w:tc>
          <w:tcPr>
            <w:tcW w:w="900" w:type="dxa"/>
          </w:tcPr>
          <w:p w:rsidR="00C2528B" w:rsidRPr="00FE675D" w:rsidRDefault="00C2528B" w:rsidP="006414E2">
            <w:pPr>
              <w:jc w:val="center"/>
              <w:rPr>
                <w:sz w:val="20"/>
                <w:szCs w:val="20"/>
              </w:rPr>
            </w:pPr>
          </w:p>
        </w:tc>
        <w:tc>
          <w:tcPr>
            <w:tcW w:w="907" w:type="dxa"/>
          </w:tcPr>
          <w:p w:rsidR="00C2528B" w:rsidRPr="00FE675D" w:rsidRDefault="00C2528B" w:rsidP="006414E2">
            <w:pPr>
              <w:jc w:val="center"/>
              <w:rPr>
                <w:sz w:val="20"/>
                <w:szCs w:val="20"/>
              </w:rPr>
            </w:pPr>
          </w:p>
        </w:tc>
        <w:tc>
          <w:tcPr>
            <w:tcW w:w="893" w:type="dxa"/>
          </w:tcPr>
          <w:p w:rsidR="00C2528B" w:rsidRPr="00FE675D" w:rsidRDefault="00C2528B" w:rsidP="006414E2">
            <w:pPr>
              <w:jc w:val="center"/>
              <w:rPr>
                <w:sz w:val="20"/>
                <w:szCs w:val="20"/>
              </w:rPr>
            </w:pPr>
          </w:p>
        </w:tc>
        <w:tc>
          <w:tcPr>
            <w:tcW w:w="893" w:type="dxa"/>
          </w:tcPr>
          <w:p w:rsidR="00C2528B" w:rsidRPr="00FE675D" w:rsidRDefault="00C2528B" w:rsidP="006414E2">
            <w:pPr>
              <w:jc w:val="center"/>
              <w:rPr>
                <w:sz w:val="20"/>
                <w:szCs w:val="20"/>
              </w:rPr>
            </w:pPr>
          </w:p>
        </w:tc>
        <w:tc>
          <w:tcPr>
            <w:tcW w:w="2452" w:type="dxa"/>
          </w:tcPr>
          <w:p w:rsidR="00C2528B" w:rsidRPr="00FE675D" w:rsidRDefault="00C2528B" w:rsidP="006414E2">
            <w:pPr>
              <w:jc w:val="center"/>
              <w:rPr>
                <w:sz w:val="20"/>
                <w:szCs w:val="20"/>
              </w:rPr>
            </w:pPr>
          </w:p>
        </w:tc>
      </w:tr>
    </w:tbl>
    <w:p w:rsidR="00C2528B" w:rsidRPr="00E2455C" w:rsidRDefault="00C2528B" w:rsidP="00C2528B">
      <w:pPr>
        <w:pStyle w:val="Body"/>
        <w:tabs>
          <w:tab w:val="clear" w:pos="720"/>
          <w:tab w:val="clear" w:pos="1440"/>
          <w:tab w:val="clear" w:pos="2160"/>
          <w:tab w:val="clear" w:pos="2880"/>
          <w:tab w:val="clear" w:pos="3600"/>
          <w:tab w:val="left" w:pos="270"/>
          <w:tab w:val="left" w:pos="1080"/>
        </w:tabs>
        <w:rPr>
          <w:color w:val="FF0000"/>
        </w:rPr>
      </w:pPr>
    </w:p>
    <w:p w:rsidR="00C2528B" w:rsidRPr="00460517" w:rsidRDefault="00C2528B" w:rsidP="00C2528B">
      <w:pPr>
        <w:pStyle w:val="Body"/>
        <w:tabs>
          <w:tab w:val="clear" w:pos="720"/>
          <w:tab w:val="clear" w:pos="1440"/>
          <w:tab w:val="clear" w:pos="2160"/>
          <w:tab w:val="clear" w:pos="2880"/>
          <w:tab w:val="clear" w:pos="3600"/>
          <w:tab w:val="left" w:pos="270"/>
        </w:tabs>
        <w:rPr>
          <w:b/>
          <w:u w:val="single"/>
        </w:rPr>
      </w:pPr>
      <w:r>
        <w:rPr>
          <w:b/>
          <w:u w:val="single"/>
        </w:rPr>
        <w:t>Notes:</w:t>
      </w:r>
    </w:p>
    <w:p w:rsidR="00C2528B" w:rsidRPr="00460517" w:rsidRDefault="00C2528B" w:rsidP="00C2528B">
      <w:pPr>
        <w:pStyle w:val="Body"/>
        <w:tabs>
          <w:tab w:val="clear" w:pos="720"/>
          <w:tab w:val="clear" w:pos="1440"/>
          <w:tab w:val="clear" w:pos="2160"/>
          <w:tab w:val="clear" w:pos="2880"/>
          <w:tab w:val="clear" w:pos="3600"/>
          <w:tab w:val="left" w:pos="270"/>
        </w:tabs>
      </w:pPr>
      <w:r w:rsidRPr="00460517">
        <w:rPr>
          <w:sz w:val="18"/>
          <w:szCs w:val="18"/>
        </w:rPr>
        <w:t xml:space="preserve">(1)Ensure the </w:t>
      </w:r>
      <w:proofErr w:type="spellStart"/>
      <w:r w:rsidRPr="00460517">
        <w:rPr>
          <w:sz w:val="18"/>
          <w:szCs w:val="18"/>
        </w:rPr>
        <w:t>PoE</w:t>
      </w:r>
      <w:proofErr w:type="spellEnd"/>
      <w:r w:rsidRPr="00460517">
        <w:rPr>
          <w:sz w:val="18"/>
          <w:szCs w:val="18"/>
        </w:rPr>
        <w:t xml:space="preserve"> </w:t>
      </w:r>
      <w:proofErr w:type="gramStart"/>
      <w:r w:rsidRPr="00460517">
        <w:rPr>
          <w:sz w:val="18"/>
          <w:szCs w:val="18"/>
        </w:rPr>
        <w:t>switch(</w:t>
      </w:r>
      <w:proofErr w:type="spellStart"/>
      <w:proofErr w:type="gramEnd"/>
      <w:r w:rsidRPr="00460517">
        <w:rPr>
          <w:sz w:val="18"/>
          <w:szCs w:val="18"/>
        </w:rPr>
        <w:t>es</w:t>
      </w:r>
      <w:proofErr w:type="spellEnd"/>
      <w:r w:rsidRPr="00460517">
        <w:rPr>
          <w:sz w:val="18"/>
          <w:szCs w:val="18"/>
        </w:rPr>
        <w:t>) can supply the required wattage for the type of IP Phones used at the specific location. Different Model IP Phones have different POE requirements. For Cisco gear this can be found in the Cisco datasheets are located at</w:t>
      </w:r>
      <w:r w:rsidRPr="00460517">
        <w:rPr>
          <w:color w:val="FF0000"/>
          <w:sz w:val="18"/>
          <w:szCs w:val="18"/>
        </w:rPr>
        <w:t xml:space="preserve"> </w:t>
      </w:r>
      <w:hyperlink r:id="rId14" w:history="1">
        <w:r w:rsidRPr="00E2455C">
          <w:rPr>
            <w:rStyle w:val="Hyperlink"/>
          </w:rPr>
          <w:t>http://www.cisco.com</w:t>
        </w:r>
      </w:hyperlink>
      <w:r w:rsidRPr="00E2455C">
        <w:rPr>
          <w:color w:val="FF0000"/>
        </w:rPr>
        <w:t xml:space="preserve">  </w:t>
      </w:r>
      <w:r w:rsidRPr="00460517">
        <w:rPr>
          <w:sz w:val="18"/>
          <w:szCs w:val="18"/>
        </w:rPr>
        <w:t>and do a search for the specific device type data sheet.</w:t>
      </w:r>
    </w:p>
    <w:p w:rsidR="00C2528B" w:rsidRPr="00460517" w:rsidRDefault="00C2528B" w:rsidP="00C2528B">
      <w:pPr>
        <w:pStyle w:val="Body"/>
        <w:tabs>
          <w:tab w:val="clear" w:pos="720"/>
          <w:tab w:val="clear" w:pos="1440"/>
          <w:tab w:val="clear" w:pos="2160"/>
          <w:tab w:val="clear" w:pos="2880"/>
          <w:tab w:val="clear" w:pos="3600"/>
          <w:tab w:val="left" w:pos="270"/>
        </w:tabs>
        <w:rPr>
          <w:sz w:val="18"/>
          <w:szCs w:val="18"/>
        </w:rPr>
      </w:pPr>
      <w:r w:rsidRPr="00460517">
        <w:rPr>
          <w:sz w:val="18"/>
          <w:szCs w:val="18"/>
        </w:rPr>
        <w:t xml:space="preserve">(2)Ensure the </w:t>
      </w:r>
      <w:proofErr w:type="gramStart"/>
      <w:r w:rsidRPr="00460517">
        <w:rPr>
          <w:sz w:val="18"/>
          <w:szCs w:val="18"/>
        </w:rPr>
        <w:t>final  port</w:t>
      </w:r>
      <w:proofErr w:type="gramEnd"/>
      <w:r w:rsidRPr="00460517">
        <w:rPr>
          <w:sz w:val="18"/>
          <w:szCs w:val="18"/>
        </w:rPr>
        <w:t xml:space="preserve"> count caters for the Voice/Data devices either being on same Switch port or separate ports per the design</w:t>
      </w:r>
    </w:p>
    <w:p w:rsidR="00C2528B" w:rsidRPr="00460517" w:rsidRDefault="00C2528B" w:rsidP="00C2528B">
      <w:pPr>
        <w:pStyle w:val="Body"/>
        <w:tabs>
          <w:tab w:val="clear" w:pos="720"/>
          <w:tab w:val="clear" w:pos="1440"/>
          <w:tab w:val="clear" w:pos="2160"/>
          <w:tab w:val="clear" w:pos="2880"/>
          <w:tab w:val="clear" w:pos="3600"/>
          <w:tab w:val="left" w:pos="270"/>
        </w:tabs>
        <w:rPr>
          <w:sz w:val="18"/>
          <w:szCs w:val="18"/>
        </w:rPr>
      </w:pPr>
      <w:r w:rsidRPr="00460517">
        <w:rPr>
          <w:sz w:val="18"/>
          <w:szCs w:val="18"/>
        </w:rPr>
        <w:t xml:space="preserve">(3)For multiple Wiring Closet design, ensure the cabling type (copper, multi/single mode) and interface type are taken into consideration to provision the correct cards in the </w:t>
      </w:r>
      <w:proofErr w:type="gramStart"/>
      <w:r w:rsidRPr="00460517">
        <w:rPr>
          <w:sz w:val="18"/>
          <w:szCs w:val="18"/>
        </w:rPr>
        <w:t>switch(</w:t>
      </w:r>
      <w:proofErr w:type="spellStart"/>
      <w:proofErr w:type="gramEnd"/>
      <w:r w:rsidRPr="00460517">
        <w:rPr>
          <w:sz w:val="18"/>
          <w:szCs w:val="18"/>
        </w:rPr>
        <w:t>es</w:t>
      </w:r>
      <w:proofErr w:type="spellEnd"/>
      <w:r w:rsidRPr="00460517">
        <w:rPr>
          <w:sz w:val="18"/>
          <w:szCs w:val="18"/>
        </w:rPr>
        <w:t>)</w:t>
      </w:r>
    </w:p>
    <w:p w:rsidR="00C2528B" w:rsidRPr="00460517" w:rsidRDefault="00C2528B" w:rsidP="00C2528B">
      <w:pPr>
        <w:pStyle w:val="Body"/>
        <w:tabs>
          <w:tab w:val="clear" w:pos="720"/>
          <w:tab w:val="clear" w:pos="1440"/>
          <w:tab w:val="clear" w:pos="2160"/>
          <w:tab w:val="clear" w:pos="2880"/>
          <w:tab w:val="clear" w:pos="3600"/>
          <w:tab w:val="left" w:pos="270"/>
        </w:tabs>
        <w:rPr>
          <w:sz w:val="18"/>
          <w:szCs w:val="18"/>
        </w:rPr>
      </w:pPr>
      <w:r w:rsidRPr="00460517">
        <w:rPr>
          <w:sz w:val="18"/>
          <w:szCs w:val="18"/>
        </w:rPr>
        <w:t>(4)Ensure the customer checks the specs Router/</w:t>
      </w:r>
      <w:proofErr w:type="spellStart"/>
      <w:r w:rsidRPr="00460517">
        <w:rPr>
          <w:sz w:val="18"/>
          <w:szCs w:val="18"/>
        </w:rPr>
        <w:t>Sswitch</w:t>
      </w:r>
      <w:proofErr w:type="spellEnd"/>
      <w:r w:rsidRPr="00460517">
        <w:rPr>
          <w:sz w:val="18"/>
          <w:szCs w:val="18"/>
        </w:rPr>
        <w:t xml:space="preserve"> </w:t>
      </w:r>
      <w:proofErr w:type="gramStart"/>
      <w:r w:rsidRPr="00460517">
        <w:rPr>
          <w:sz w:val="18"/>
          <w:szCs w:val="18"/>
        </w:rPr>
        <w:t>and  provide</w:t>
      </w:r>
      <w:proofErr w:type="gramEnd"/>
      <w:r w:rsidRPr="00460517">
        <w:rPr>
          <w:sz w:val="18"/>
          <w:szCs w:val="18"/>
        </w:rPr>
        <w:t xml:space="preserve"> adequate UPS/Power outlets as well as rack space. All equipment and or UPS’s should be on a dedicated AC circuit, and all outlets should be grounded and within 4 to 5 feet of the equipment/UPS’s. Should new electrical circuits be required, it will be the responsibility of the customer to provide prior to any equipment/UPS installation.</w:t>
      </w:r>
    </w:p>
    <w:p w:rsidR="00C2528B" w:rsidRPr="00460517" w:rsidRDefault="00C2528B" w:rsidP="00C2528B">
      <w:pPr>
        <w:pStyle w:val="Body"/>
        <w:tabs>
          <w:tab w:val="clear" w:pos="720"/>
          <w:tab w:val="clear" w:pos="1440"/>
          <w:tab w:val="clear" w:pos="2160"/>
          <w:tab w:val="clear" w:pos="2880"/>
          <w:tab w:val="clear" w:pos="3600"/>
          <w:tab w:val="left" w:pos="270"/>
        </w:tabs>
        <w:rPr>
          <w:sz w:val="18"/>
          <w:szCs w:val="18"/>
        </w:rPr>
      </w:pPr>
      <w:r w:rsidRPr="00460517">
        <w:rPr>
          <w:sz w:val="18"/>
          <w:szCs w:val="18"/>
        </w:rPr>
        <w:t xml:space="preserve">(5) Customer to provide all infrastructure cabling including but not limited to: patch cords from Router(s) to </w:t>
      </w:r>
      <w:proofErr w:type="gramStart"/>
      <w:r w:rsidRPr="00460517">
        <w:rPr>
          <w:sz w:val="18"/>
          <w:szCs w:val="18"/>
        </w:rPr>
        <w:t>Switch(</w:t>
      </w:r>
      <w:proofErr w:type="spellStart"/>
      <w:proofErr w:type="gramEnd"/>
      <w:r w:rsidRPr="00460517">
        <w:rPr>
          <w:sz w:val="18"/>
          <w:szCs w:val="18"/>
        </w:rPr>
        <w:t>es</w:t>
      </w:r>
      <w:proofErr w:type="spellEnd"/>
      <w:r w:rsidRPr="00460517">
        <w:rPr>
          <w:sz w:val="18"/>
          <w:szCs w:val="18"/>
        </w:rPr>
        <w:t xml:space="preserve">), </w:t>
      </w:r>
      <w:proofErr w:type="spellStart"/>
      <w:r w:rsidRPr="00460517">
        <w:rPr>
          <w:sz w:val="18"/>
          <w:szCs w:val="18"/>
        </w:rPr>
        <w:t>demarc</w:t>
      </w:r>
      <w:proofErr w:type="spellEnd"/>
      <w:r w:rsidRPr="00460517">
        <w:rPr>
          <w:sz w:val="18"/>
          <w:szCs w:val="18"/>
        </w:rPr>
        <w:t xml:space="preserve"> extensions from old Voice Telecom closet to new Data Closet etc.</w:t>
      </w:r>
    </w:p>
    <w:p w:rsidR="00C2528B" w:rsidRPr="00E2455C" w:rsidRDefault="00C2528B" w:rsidP="00C2528B">
      <w:pPr>
        <w:pStyle w:val="Body"/>
        <w:tabs>
          <w:tab w:val="clear" w:pos="720"/>
          <w:tab w:val="clear" w:pos="1440"/>
          <w:tab w:val="clear" w:pos="2160"/>
          <w:tab w:val="clear" w:pos="2880"/>
          <w:tab w:val="clear" w:pos="3600"/>
          <w:tab w:val="left" w:pos="270"/>
        </w:tabs>
        <w:rPr>
          <w:color w:val="FF0000"/>
        </w:rPr>
      </w:pPr>
      <w:r>
        <w:rPr>
          <w:color w:val="FF0000"/>
        </w:rPr>
        <w:tab/>
      </w:r>
    </w:p>
    <w:p w:rsidR="00C2528B" w:rsidRPr="006E4437" w:rsidRDefault="00C2528B" w:rsidP="00C2528B">
      <w:pPr>
        <w:ind w:left="-180" w:right="-216"/>
      </w:pPr>
    </w:p>
    <w:p w:rsidR="00C2528B" w:rsidRPr="006E4437" w:rsidRDefault="00C2528B" w:rsidP="00C2528B">
      <w:pPr>
        <w:ind w:left="-180" w:right="-216"/>
        <w:rPr>
          <w:sz w:val="20"/>
          <w:szCs w:val="20"/>
        </w:rPr>
      </w:pPr>
    </w:p>
    <w:bookmarkEnd w:id="15"/>
    <w:p w:rsidR="00070D88" w:rsidRDefault="00070D88" w:rsidP="00070D88">
      <w:pPr>
        <w:rPr>
          <w:b/>
        </w:rPr>
      </w:pPr>
    </w:p>
    <w:p w:rsidR="008E4E34" w:rsidRPr="00765609" w:rsidRDefault="00070D88" w:rsidP="006D541D">
      <w:pPr>
        <w:pStyle w:val="Heading1"/>
        <w:ind w:right="720"/>
        <w:jc w:val="left"/>
        <w:rPr>
          <w:sz w:val="28"/>
          <w:szCs w:val="28"/>
        </w:rPr>
      </w:pPr>
      <w:bookmarkStart w:id="36" w:name="_Toc317854993"/>
      <w:bookmarkStart w:id="37" w:name="_Toc357152430"/>
      <w:proofErr w:type="gramStart"/>
      <w:r w:rsidRPr="00765609">
        <w:rPr>
          <w:sz w:val="28"/>
          <w:szCs w:val="28"/>
        </w:rPr>
        <w:t xml:space="preserve">Voicemail  </w:t>
      </w:r>
      <w:r w:rsidR="00973DBE">
        <w:rPr>
          <w:sz w:val="28"/>
          <w:szCs w:val="28"/>
        </w:rPr>
        <w:t>Applications</w:t>
      </w:r>
      <w:proofErr w:type="gramEnd"/>
      <w:r w:rsidRPr="00765609">
        <w:rPr>
          <w:sz w:val="28"/>
          <w:szCs w:val="28"/>
        </w:rPr>
        <w:t xml:space="preserve">  </w:t>
      </w:r>
      <w:r w:rsidR="00B6022B" w:rsidRPr="00B6022B">
        <w:rPr>
          <w:sz w:val="28"/>
          <w:szCs w:val="28"/>
        </w:rPr>
        <w:t xml:space="preserve"> [  ] Applicable   [  ]  Not Applicable</w:t>
      </w:r>
      <w:bookmarkEnd w:id="36"/>
      <w:bookmarkEnd w:id="37"/>
    </w:p>
    <w:p w:rsidR="00134D6D" w:rsidRDefault="00134D6D" w:rsidP="00070D88">
      <w:pPr>
        <w:rPr>
          <w:b/>
        </w:rPr>
      </w:pPr>
    </w:p>
    <w:p w:rsidR="00956683" w:rsidRPr="00AD4F87" w:rsidRDefault="00AA5E15" w:rsidP="00AD4F87">
      <w:pPr>
        <w:ind w:right="288"/>
        <w:rPr>
          <w:b/>
          <w:sz w:val="22"/>
          <w:szCs w:val="22"/>
        </w:rPr>
      </w:pPr>
      <w:bookmarkStart w:id="38" w:name="_Toc317854996"/>
      <w:r w:rsidRPr="00AD4F87">
        <w:rPr>
          <w:b/>
          <w:sz w:val="22"/>
          <w:szCs w:val="22"/>
        </w:rPr>
        <w:t xml:space="preserve">E-Mail Server </w:t>
      </w:r>
      <w:r w:rsidR="00937C9F" w:rsidRPr="00AD4F87">
        <w:rPr>
          <w:b/>
          <w:sz w:val="22"/>
          <w:szCs w:val="22"/>
        </w:rPr>
        <w:t>Platform:</w:t>
      </w:r>
      <w:r w:rsidRPr="00AD4F87">
        <w:rPr>
          <w:b/>
          <w:sz w:val="22"/>
          <w:szCs w:val="22"/>
        </w:rPr>
        <w:t xml:space="preserve"> [            ]</w:t>
      </w:r>
      <w:bookmarkEnd w:id="38"/>
    </w:p>
    <w:p w:rsidR="00AA5E15" w:rsidRDefault="00AA5E15" w:rsidP="00AD4F87">
      <w:pPr>
        <w:ind w:right="288"/>
        <w:rPr>
          <w:b/>
          <w:sz w:val="22"/>
          <w:szCs w:val="22"/>
        </w:rPr>
      </w:pPr>
      <w:bookmarkStart w:id="39" w:name="_Toc317854997"/>
      <w:r w:rsidRPr="00AD4F87">
        <w:rPr>
          <w:b/>
          <w:sz w:val="22"/>
          <w:szCs w:val="22"/>
        </w:rPr>
        <w:t xml:space="preserve">E-Mail </w:t>
      </w:r>
      <w:r w:rsidR="00937C9F" w:rsidRPr="00AD4F87">
        <w:rPr>
          <w:b/>
          <w:sz w:val="22"/>
          <w:szCs w:val="22"/>
        </w:rPr>
        <w:t>Client:</w:t>
      </w:r>
      <w:r w:rsidRPr="00AD4F87">
        <w:rPr>
          <w:b/>
          <w:sz w:val="22"/>
          <w:szCs w:val="22"/>
        </w:rPr>
        <w:t xml:space="preserve"> [             ]</w:t>
      </w:r>
      <w:bookmarkEnd w:id="39"/>
    </w:p>
    <w:p w:rsidR="00AA746F" w:rsidRDefault="00AA746F" w:rsidP="00AA746F">
      <w:pPr>
        <w:ind w:right="288"/>
        <w:rPr>
          <w:b/>
          <w:sz w:val="22"/>
          <w:szCs w:val="22"/>
        </w:rPr>
      </w:pPr>
      <w:r>
        <w:rPr>
          <w:b/>
          <w:sz w:val="22"/>
          <w:szCs w:val="22"/>
        </w:rPr>
        <w:t>Number of Voice Mail users</w:t>
      </w:r>
      <w:r w:rsidRPr="00AD4F87">
        <w:rPr>
          <w:b/>
          <w:sz w:val="22"/>
          <w:szCs w:val="22"/>
        </w:rPr>
        <w:t>: [             ]</w:t>
      </w:r>
    </w:p>
    <w:p w:rsidR="00AA746F" w:rsidRPr="00AD4F87" w:rsidRDefault="00AA746F" w:rsidP="00AD4F87">
      <w:pPr>
        <w:ind w:right="288"/>
        <w:rPr>
          <w:b/>
          <w:sz w:val="22"/>
          <w:szCs w:val="22"/>
        </w:rPr>
      </w:pPr>
    </w:p>
    <w:tbl>
      <w:tblPr>
        <w:tblW w:w="4500" w:type="pct"/>
        <w:tblCellSpacing w:w="0" w:type="dxa"/>
        <w:tblBorders>
          <w:top w:val="outset" w:sz="6" w:space="0" w:color="808080"/>
          <w:left w:val="outset" w:sz="6" w:space="0" w:color="808080"/>
          <w:bottom w:val="outset" w:sz="6" w:space="0" w:color="808080"/>
          <w:right w:val="outset" w:sz="6" w:space="0" w:color="808080"/>
        </w:tblBorders>
        <w:tblCellMar>
          <w:top w:w="45" w:type="dxa"/>
          <w:left w:w="45" w:type="dxa"/>
          <w:bottom w:w="45" w:type="dxa"/>
          <w:right w:w="45" w:type="dxa"/>
        </w:tblCellMar>
        <w:tblLook w:val="04A0" w:firstRow="1" w:lastRow="0" w:firstColumn="1" w:lastColumn="0" w:noHBand="0" w:noVBand="1"/>
      </w:tblPr>
      <w:tblGrid>
        <w:gridCol w:w="2306"/>
        <w:gridCol w:w="4212"/>
        <w:gridCol w:w="3310"/>
      </w:tblGrid>
      <w:tr w:rsidR="008E5C77" w:rsidTr="008E5C77">
        <w:trPr>
          <w:tblHeade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Default="008E5C77" w:rsidP="008E5C77">
            <w:pPr>
              <w:pStyle w:val="NormalWeb"/>
              <w:jc w:val="center"/>
              <w:rPr>
                <w:b/>
                <w:bCs/>
              </w:rPr>
            </w:pPr>
            <w:r>
              <w:rPr>
                <w:b/>
                <w:bCs/>
              </w:rPr>
              <w:t xml:space="preserve">Item </w:t>
            </w:r>
          </w:p>
        </w:tc>
        <w:tc>
          <w:tcPr>
            <w:tcW w:w="214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jc w:val="center"/>
              <w:rPr>
                <w:b/>
                <w:bCs/>
              </w:rPr>
            </w:pPr>
            <w:r>
              <w:rPr>
                <w:b/>
                <w:bCs/>
              </w:rPr>
              <w:t xml:space="preserve">Description </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jc w:val="center"/>
              <w:rPr>
                <w:b/>
                <w:bCs/>
              </w:rPr>
            </w:pPr>
            <w:r>
              <w:rPr>
                <w:b/>
                <w:bCs/>
              </w:rPr>
              <w:t>Input</w:t>
            </w:r>
          </w:p>
        </w:tc>
      </w:tr>
      <w:tr w:rsidR="008E5C77" w:rsidTr="008E5C77">
        <w:trP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r>
              <w:t xml:space="preserve">Unity Connection Configuration </w:t>
            </w:r>
          </w:p>
        </w:tc>
        <w:tc>
          <w:tcPr>
            <w:tcW w:w="2143" w:type="pct"/>
            <w:tcBorders>
              <w:top w:val="outset" w:sz="6" w:space="0" w:color="808080"/>
              <w:left w:val="outset" w:sz="6" w:space="0" w:color="808080"/>
              <w:bottom w:val="outset" w:sz="6" w:space="0" w:color="808080"/>
              <w:right w:val="outset" w:sz="6" w:space="0" w:color="808080"/>
            </w:tcBorders>
            <w:hideMark/>
          </w:tcPr>
          <w:p w:rsidR="008E5C77" w:rsidRDefault="008E5C77" w:rsidP="008E5C77">
            <w:pPr>
              <w:pStyle w:val="NormalWeb"/>
            </w:pPr>
            <w:r>
              <w:t xml:space="preserve">Select whether Unity Connection will be used strictly for voicemail (Voicemail Only) or integrated voice and Email </w:t>
            </w:r>
            <w:r>
              <w:lastRenderedPageBreak/>
              <w:t xml:space="preserve">messaging (Integrated Messaging). </w:t>
            </w:r>
          </w:p>
          <w:p w:rsidR="00E6235E" w:rsidRDefault="00E6235E" w:rsidP="00E6235E">
            <w:pPr>
              <w:pStyle w:val="pbu1bullet1"/>
              <w:rPr>
                <w:sz w:val="19"/>
                <w:szCs w:val="19"/>
              </w:rPr>
            </w:pPr>
            <w:r>
              <w:rPr>
                <w:sz w:val="19"/>
                <w:szCs w:val="19"/>
              </w:rPr>
              <w:t>•</w:t>
            </w:r>
            <w:r w:rsidR="00CD3169">
              <w:rPr>
                <w:noProof/>
              </w:rPr>
              <w:drawing>
                <wp:inline distT="0" distB="0" distL="0" distR="0">
                  <wp:extent cx="184150" cy="1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150" cy="19050"/>
                          </a:xfrm>
                          <a:prstGeom prst="rect">
                            <a:avLst/>
                          </a:prstGeom>
                          <a:noFill/>
                          <a:ln>
                            <a:noFill/>
                          </a:ln>
                        </pic:spPr>
                      </pic:pic>
                    </a:graphicData>
                  </a:graphic>
                </wp:inline>
              </w:drawing>
            </w:r>
            <w:r>
              <w:rPr>
                <w:rStyle w:val="Emphasis"/>
                <w:sz w:val="19"/>
                <w:szCs w:val="19"/>
              </w:rPr>
              <w:t>Voicemail-only</w:t>
            </w:r>
            <w:r>
              <w:rPr>
                <w:sz w:val="19"/>
                <w:szCs w:val="19"/>
              </w:rPr>
              <w:t xml:space="preserve"> </w:t>
            </w:r>
            <w:r w:rsidRPr="00E6235E">
              <w:rPr>
                <w:i/>
                <w:sz w:val="19"/>
                <w:szCs w:val="19"/>
              </w:rPr>
              <w:t xml:space="preserve">refers to </w:t>
            </w:r>
            <w:proofErr w:type="gramStart"/>
            <w:r w:rsidRPr="00E6235E">
              <w:rPr>
                <w:i/>
                <w:sz w:val="19"/>
                <w:szCs w:val="19"/>
              </w:rPr>
              <w:t>a telephony</w:t>
            </w:r>
            <w:proofErr w:type="gramEnd"/>
            <w:r w:rsidRPr="00E6235E">
              <w:rPr>
                <w:i/>
                <w:sz w:val="19"/>
                <w:szCs w:val="19"/>
              </w:rPr>
              <w:t xml:space="preserve"> voicemail integration where there is no access to the voicemail via any messaging client.</w:t>
            </w:r>
            <w:r>
              <w:rPr>
                <w:sz w:val="19"/>
                <w:szCs w:val="19"/>
              </w:rPr>
              <w:t xml:space="preserve"> </w:t>
            </w:r>
          </w:p>
          <w:p w:rsidR="00E6235E" w:rsidRDefault="00E6235E" w:rsidP="00E6235E">
            <w:pPr>
              <w:pStyle w:val="pbu1bullet1"/>
            </w:pPr>
            <w:r>
              <w:rPr>
                <w:sz w:val="19"/>
                <w:szCs w:val="19"/>
              </w:rPr>
              <w:t>•</w:t>
            </w:r>
            <w:r w:rsidR="00CD3169">
              <w:rPr>
                <w:noProof/>
              </w:rPr>
              <w:drawing>
                <wp:inline distT="0" distB="0" distL="0" distR="0">
                  <wp:extent cx="184150" cy="1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150" cy="19050"/>
                          </a:xfrm>
                          <a:prstGeom prst="rect">
                            <a:avLst/>
                          </a:prstGeom>
                          <a:noFill/>
                          <a:ln>
                            <a:noFill/>
                          </a:ln>
                        </pic:spPr>
                      </pic:pic>
                    </a:graphicData>
                  </a:graphic>
                </wp:inline>
              </w:drawing>
            </w:r>
            <w:r w:rsidRPr="00E6235E">
              <w:rPr>
                <w:rStyle w:val="Emphasis"/>
                <w:sz w:val="19"/>
                <w:szCs w:val="19"/>
              </w:rPr>
              <w:t>Integrated messaging</w:t>
            </w:r>
            <w:r w:rsidRPr="00E6235E">
              <w:rPr>
                <w:i/>
                <w:sz w:val="19"/>
                <w:szCs w:val="19"/>
              </w:rPr>
              <w:t xml:space="preserve"> refers to voicemail with telephony access as well as voicemail-only access via a messaging client</w:t>
            </w:r>
            <w:r w:rsidRPr="00E6235E">
              <w:rPr>
                <w:sz w:val="19"/>
                <w:szCs w:val="19"/>
              </w:rPr>
              <w:t>.</w:t>
            </w:r>
            <w:r>
              <w:rPr>
                <w:sz w:val="19"/>
                <w:szCs w:val="19"/>
              </w:rPr>
              <w:t xml:space="preserve"> </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p>
        </w:tc>
      </w:tr>
      <w:tr w:rsidR="008E5C77" w:rsidTr="008E5C77">
        <w:trP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r>
              <w:lastRenderedPageBreak/>
              <w:t xml:space="preserve">Unity Connection </w:t>
            </w:r>
            <w:r w:rsidR="00E6235E">
              <w:t xml:space="preserve">Single </w:t>
            </w:r>
            <w:r>
              <w:t>Inbox</w:t>
            </w:r>
          </w:p>
        </w:tc>
        <w:tc>
          <w:tcPr>
            <w:tcW w:w="2143" w:type="pct"/>
            <w:tcBorders>
              <w:top w:val="outset" w:sz="6" w:space="0" w:color="808080"/>
              <w:left w:val="outset" w:sz="6" w:space="0" w:color="808080"/>
              <w:bottom w:val="outset" w:sz="6" w:space="0" w:color="808080"/>
              <w:right w:val="outset" w:sz="6" w:space="0" w:color="808080"/>
            </w:tcBorders>
            <w:hideMark/>
          </w:tcPr>
          <w:p w:rsidR="008E5C77" w:rsidRDefault="008E5C77" w:rsidP="00E6235E">
            <w:pPr>
              <w:pStyle w:val="NormalWeb"/>
            </w:pPr>
            <w:bookmarkStart w:id="40" w:name="VTGS_RF_UD7152FD_00__p2716"/>
            <w:bookmarkEnd w:id="40"/>
            <w:r>
              <w:t xml:space="preserve">Unity </w:t>
            </w:r>
            <w:r w:rsidR="00E6235E">
              <w:t>Single Inbox feature enabled (Y/N)</w:t>
            </w:r>
            <w:r>
              <w:t xml:space="preserve"> </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41" w:name="VTGS_RF_UD7152FD_00__p2717"/>
            <w:bookmarkEnd w:id="41"/>
          </w:p>
        </w:tc>
      </w:tr>
      <w:tr w:rsidR="008E5C77" w:rsidTr="008E5C77">
        <w:trP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Pr="00C31698" w:rsidRDefault="008E5C77">
            <w:pPr>
              <w:pStyle w:val="NormalWeb"/>
            </w:pPr>
            <w:bookmarkStart w:id="42" w:name="VTGS_RF_UD7152FD_00__p2721"/>
            <w:bookmarkEnd w:id="42"/>
            <w:r w:rsidRPr="00C31698">
              <w:t xml:space="preserve">IMAP Non-IDLE Clients </w:t>
            </w:r>
          </w:p>
        </w:tc>
        <w:tc>
          <w:tcPr>
            <w:tcW w:w="2143" w:type="pct"/>
            <w:tcBorders>
              <w:top w:val="outset" w:sz="6" w:space="0" w:color="808080"/>
              <w:left w:val="outset" w:sz="6" w:space="0" w:color="808080"/>
              <w:bottom w:val="outset" w:sz="6" w:space="0" w:color="808080"/>
              <w:right w:val="outset" w:sz="6" w:space="0" w:color="808080"/>
            </w:tcBorders>
            <w:hideMark/>
          </w:tcPr>
          <w:p w:rsidR="008E5C77" w:rsidRPr="00C31698" w:rsidRDefault="008E5C77" w:rsidP="00E6235E">
            <w:pPr>
              <w:pStyle w:val="NormalWeb"/>
            </w:pPr>
            <w:bookmarkStart w:id="43" w:name="VTGS_RF_UD7152FD_00__p2722"/>
            <w:bookmarkEnd w:id="43"/>
            <w:r w:rsidRPr="00C31698">
              <w:t xml:space="preserve">Indicate whether IMAP Non-IDLE clients will be used with Unity Connection </w:t>
            </w:r>
          </w:p>
          <w:p w:rsidR="00E6235E" w:rsidRPr="00C31698" w:rsidRDefault="00E6235E" w:rsidP="00E6235E">
            <w:pPr>
              <w:pStyle w:val="NormalWeb"/>
              <w:rPr>
                <w:i/>
                <w:sz w:val="16"/>
                <w:szCs w:val="16"/>
              </w:rPr>
            </w:pPr>
            <w:r w:rsidRPr="00C31698">
              <w:rPr>
                <w:i/>
                <w:sz w:val="16"/>
                <w:szCs w:val="16"/>
              </w:rPr>
              <w:t xml:space="preserve">IMAP Non-Idle clients include products such as Cisco Unified Mobility Advantage, Cisco Unified Personal Communicator, and IBM </w:t>
            </w:r>
            <w:proofErr w:type="spellStart"/>
            <w:r w:rsidRPr="00C31698">
              <w:rPr>
                <w:i/>
                <w:sz w:val="16"/>
                <w:szCs w:val="16"/>
              </w:rPr>
              <w:t>Sametime</w:t>
            </w:r>
            <w:proofErr w:type="spellEnd"/>
            <w:r w:rsidRPr="00C31698">
              <w:rPr>
                <w:i/>
                <w:sz w:val="16"/>
                <w:szCs w:val="16"/>
              </w:rPr>
              <w:t xml:space="preserve"> Voicemail plug-ins. IMAP Non-Idle Clients do not support IMAP IDLE functionality. Verify Client specification for determination.</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Pr="002A0B6B" w:rsidRDefault="008E5C77">
            <w:pPr>
              <w:pStyle w:val="NormalWeb"/>
              <w:rPr>
                <w:color w:val="FF0000"/>
              </w:rPr>
            </w:pPr>
            <w:bookmarkStart w:id="44" w:name="VTGS_RF_UD7152FD_00__p2723"/>
            <w:bookmarkEnd w:id="44"/>
          </w:p>
        </w:tc>
      </w:tr>
      <w:tr w:rsidR="008E5C77" w:rsidTr="008E5C77">
        <w:trP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Pr="00C31698" w:rsidRDefault="008E5C77">
            <w:pPr>
              <w:pStyle w:val="NormalWeb"/>
            </w:pPr>
            <w:bookmarkStart w:id="45" w:name="VTGS_RF_UD7152FD_00__p2727"/>
            <w:bookmarkEnd w:id="45"/>
            <w:r w:rsidRPr="00C31698">
              <w:t xml:space="preserve">IMAP IDLE Clients </w:t>
            </w:r>
          </w:p>
        </w:tc>
        <w:tc>
          <w:tcPr>
            <w:tcW w:w="2143" w:type="pct"/>
            <w:tcBorders>
              <w:top w:val="outset" w:sz="6" w:space="0" w:color="808080"/>
              <w:left w:val="outset" w:sz="6" w:space="0" w:color="808080"/>
              <w:bottom w:val="outset" w:sz="6" w:space="0" w:color="808080"/>
              <w:right w:val="outset" w:sz="6" w:space="0" w:color="808080"/>
            </w:tcBorders>
            <w:hideMark/>
          </w:tcPr>
          <w:p w:rsidR="00E6235E" w:rsidRPr="00C31698" w:rsidRDefault="008E5C77" w:rsidP="00E6235E">
            <w:pPr>
              <w:pStyle w:val="NormalWeb"/>
            </w:pPr>
            <w:bookmarkStart w:id="46" w:name="VTGS_RF_UD7152FD_00__p2728"/>
            <w:bookmarkEnd w:id="46"/>
            <w:r w:rsidRPr="00C31698">
              <w:t xml:space="preserve">Indicate whether IMAP IDLE Clients will be used with Unity Connection </w:t>
            </w:r>
          </w:p>
          <w:p w:rsidR="00E6235E" w:rsidRPr="00C31698" w:rsidRDefault="00E6235E" w:rsidP="00E6235E">
            <w:pPr>
              <w:pStyle w:val="NormalWeb"/>
              <w:rPr>
                <w:i/>
              </w:rPr>
            </w:pPr>
            <w:r w:rsidRPr="00C31698">
              <w:rPr>
                <w:i/>
                <w:sz w:val="16"/>
                <w:szCs w:val="16"/>
              </w:rPr>
              <w:t>Determine whether IMAP IDLE clients (such as Outlook 2007) will be used with Unity Connection. IMAP IDLE Clients support IMAP IDLE functionality. Verify Client specification for determination.</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47" w:name="VTGS_RF_UD7152FD_00__p2729"/>
            <w:bookmarkEnd w:id="47"/>
          </w:p>
        </w:tc>
      </w:tr>
      <w:tr w:rsidR="008E5C77" w:rsidTr="008E5C77">
        <w:trP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48" w:name="VTGS_RF_UD7152FD_00__p2733"/>
            <w:bookmarkEnd w:id="48"/>
            <w:r>
              <w:t xml:space="preserve">System Level Recording Format </w:t>
            </w:r>
          </w:p>
        </w:tc>
        <w:tc>
          <w:tcPr>
            <w:tcW w:w="214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49" w:name="VTGS_RF_UD7152FD_00__p2734"/>
            <w:bookmarkEnd w:id="49"/>
            <w:r>
              <w:t xml:space="preserve">Select the system level recording format. Default is G.711. </w:t>
            </w:r>
          </w:p>
          <w:p w:rsidR="00E6235E" w:rsidRDefault="00E6235E">
            <w:pPr>
              <w:pStyle w:val="NormalWeb"/>
            </w:pPr>
            <w:r w:rsidRPr="00E6235E">
              <w:rPr>
                <w:i/>
                <w:sz w:val="16"/>
                <w:szCs w:val="16"/>
              </w:rPr>
              <w:t>Determine the recording codec used to store voicemail messages on the system. Options are PCM Linear, G.711 u-law, G.711 a-law, G.729a and G.726.</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Pr="004A365B" w:rsidRDefault="00E6235E" w:rsidP="004A365B">
            <w:pPr>
              <w:pStyle w:val="NormalWeb"/>
              <w:rPr>
                <w:color w:val="FF0000"/>
              </w:rPr>
            </w:pPr>
            <w:bookmarkStart w:id="50" w:name="VTGS_RF_UD7152FD_00__p2735"/>
            <w:bookmarkEnd w:id="50"/>
            <w:r w:rsidRPr="004A365B">
              <w:rPr>
                <w:color w:val="FF0000"/>
              </w:rPr>
              <w:t>*</w:t>
            </w:r>
            <w:r w:rsidR="004A365B" w:rsidRPr="004A365B">
              <w:rPr>
                <w:color w:val="FF0000"/>
              </w:rPr>
              <w:t>&lt;&lt;</w:t>
            </w:r>
            <w:r w:rsidR="006E6981">
              <w:rPr>
                <w:color w:val="FF0000"/>
              </w:rPr>
              <w:t xml:space="preserve">Codec </w:t>
            </w:r>
            <w:proofErr w:type="spellStart"/>
            <w:r w:rsidR="006E6981">
              <w:rPr>
                <w:color w:val="FF0000"/>
              </w:rPr>
              <w:t>type,</w:t>
            </w:r>
            <w:r w:rsidR="004A365B" w:rsidRPr="004A365B">
              <w:rPr>
                <w:color w:val="FF0000"/>
              </w:rPr>
              <w:t>WAN</w:t>
            </w:r>
            <w:proofErr w:type="spellEnd"/>
            <w:r w:rsidR="004A365B" w:rsidRPr="004A365B">
              <w:rPr>
                <w:color w:val="FF0000"/>
              </w:rPr>
              <w:t xml:space="preserve"> bandwidth and Transcoders needed to be looked at based on your final design&gt;&gt;</w:t>
            </w:r>
            <w:r w:rsidRPr="004A365B">
              <w:rPr>
                <w:color w:val="FF0000"/>
              </w:rPr>
              <w:t xml:space="preserve"> </w:t>
            </w:r>
          </w:p>
        </w:tc>
      </w:tr>
      <w:tr w:rsidR="008E5C77" w:rsidTr="008E5C77">
        <w:trP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51" w:name="VTGS_RF_UD7152FD_00__p2739"/>
            <w:bookmarkEnd w:id="51"/>
            <w:r>
              <w:t xml:space="preserve">On the Line Codec </w:t>
            </w:r>
          </w:p>
        </w:tc>
        <w:tc>
          <w:tcPr>
            <w:tcW w:w="214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52" w:name="VTGS_RF_UD7152FD_00__p2740"/>
            <w:bookmarkEnd w:id="52"/>
            <w:r>
              <w:t xml:space="preserve">Select the on-the-line-codec format. This is the codec that is used by endpoints to connect to Unity Connection. Default is G.711 </w:t>
            </w:r>
          </w:p>
          <w:p w:rsidR="00E6235E" w:rsidRDefault="00E6235E">
            <w:pPr>
              <w:pStyle w:val="NormalWeb"/>
            </w:pPr>
            <w:r w:rsidRPr="00E6235E">
              <w:rPr>
                <w:i/>
                <w:sz w:val="16"/>
                <w:szCs w:val="16"/>
              </w:rPr>
              <w:t xml:space="preserve">Determine the codec used by endpoints to access voicemail messages on the system. Options are G.711 u-law, G.711 a-law, G.729, G.722 and </w:t>
            </w:r>
            <w:proofErr w:type="spellStart"/>
            <w:r w:rsidRPr="00E6235E">
              <w:rPr>
                <w:i/>
                <w:sz w:val="16"/>
                <w:szCs w:val="16"/>
              </w:rPr>
              <w:t>iLBC</w:t>
            </w:r>
            <w:proofErr w:type="spellEnd"/>
            <w:r w:rsidRPr="00E6235E">
              <w:rPr>
                <w:i/>
                <w:sz w:val="16"/>
                <w:szCs w:val="16"/>
              </w:rPr>
              <w:t>.</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Default="004A365B" w:rsidP="00E6235E">
            <w:pPr>
              <w:pStyle w:val="NormalWeb"/>
            </w:pPr>
            <w:bookmarkStart w:id="53" w:name="VTGS_RF_UD7152FD_00__p2741"/>
            <w:bookmarkEnd w:id="53"/>
            <w:r w:rsidRPr="004A365B">
              <w:rPr>
                <w:color w:val="FF0000"/>
              </w:rPr>
              <w:t>*&lt;&lt;</w:t>
            </w:r>
            <w:r w:rsidR="006E6981">
              <w:rPr>
                <w:color w:val="FF0000"/>
              </w:rPr>
              <w:t xml:space="preserve">Codec type, </w:t>
            </w:r>
            <w:r w:rsidRPr="004A365B">
              <w:rPr>
                <w:color w:val="FF0000"/>
              </w:rPr>
              <w:t>WAN bandwidth and Transcoders needed to be looked at based on your final design&gt;&gt;</w:t>
            </w:r>
          </w:p>
        </w:tc>
      </w:tr>
      <w:tr w:rsidR="008E5C77" w:rsidTr="008E5C77">
        <w:trP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54" w:name="VTGS_RF_UD7152FD_00__p2748"/>
            <w:bookmarkEnd w:id="54"/>
            <w:r>
              <w:t xml:space="preserve">Any Voice Recognition Sessions? </w:t>
            </w:r>
          </w:p>
        </w:tc>
        <w:tc>
          <w:tcPr>
            <w:tcW w:w="2143" w:type="pct"/>
            <w:tcBorders>
              <w:top w:val="outset" w:sz="6" w:space="0" w:color="808080"/>
              <w:left w:val="outset" w:sz="6" w:space="0" w:color="808080"/>
              <w:bottom w:val="outset" w:sz="6" w:space="0" w:color="808080"/>
              <w:right w:val="outset" w:sz="6" w:space="0" w:color="808080"/>
            </w:tcBorders>
            <w:hideMark/>
          </w:tcPr>
          <w:p w:rsidR="008E5C77" w:rsidRDefault="00304BA6" w:rsidP="00304BA6">
            <w:pPr>
              <w:pStyle w:val="NormalWeb"/>
            </w:pPr>
            <w:bookmarkStart w:id="55" w:name="VTGS_RF_UD7152FD_00__p2749"/>
            <w:bookmarkEnd w:id="55"/>
            <w:proofErr w:type="gramStart"/>
            <w:r>
              <w:t>Will</w:t>
            </w:r>
            <w:r w:rsidR="008E5C77">
              <w:t xml:space="preserve"> voice recognition will</w:t>
            </w:r>
            <w:proofErr w:type="gramEnd"/>
            <w:r w:rsidR="008E5C77">
              <w:t xml:space="preserve"> be used with the voice messaging system</w:t>
            </w:r>
            <w:r>
              <w:t>?</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56" w:name="VTGS_RF_UD7152FD_00__p2750"/>
            <w:bookmarkEnd w:id="56"/>
          </w:p>
        </w:tc>
      </w:tr>
      <w:tr w:rsidR="008E5C77" w:rsidTr="008E5C77">
        <w:trP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57" w:name="VTGS_RF_UD7152FD_00__p2754"/>
            <w:bookmarkEnd w:id="57"/>
            <w:r>
              <w:t xml:space="preserve">Any Text to Speech Sessions? </w:t>
            </w:r>
          </w:p>
        </w:tc>
        <w:tc>
          <w:tcPr>
            <w:tcW w:w="2143" w:type="pct"/>
            <w:tcBorders>
              <w:top w:val="outset" w:sz="6" w:space="0" w:color="808080"/>
              <w:left w:val="outset" w:sz="6" w:space="0" w:color="808080"/>
              <w:bottom w:val="outset" w:sz="6" w:space="0" w:color="808080"/>
              <w:right w:val="outset" w:sz="6" w:space="0" w:color="808080"/>
            </w:tcBorders>
            <w:hideMark/>
          </w:tcPr>
          <w:p w:rsidR="008E5C77" w:rsidRDefault="00304BA6" w:rsidP="00304BA6">
            <w:pPr>
              <w:pStyle w:val="NormalWeb"/>
            </w:pPr>
            <w:bookmarkStart w:id="58" w:name="VTGS_RF_UD7152FD_00__p2755"/>
            <w:bookmarkEnd w:id="58"/>
            <w:proofErr w:type="gramStart"/>
            <w:r>
              <w:t>Will</w:t>
            </w:r>
            <w:r w:rsidR="008E5C77">
              <w:t xml:space="preserve"> text to speech will</w:t>
            </w:r>
            <w:proofErr w:type="gramEnd"/>
            <w:r w:rsidR="008E5C77">
              <w:t xml:space="preserve"> be used with the voice messaging system</w:t>
            </w:r>
            <w:r>
              <w:t>?</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59" w:name="VTGS_RF_UD7152FD_00__p2756"/>
            <w:bookmarkEnd w:id="59"/>
          </w:p>
        </w:tc>
      </w:tr>
      <w:tr w:rsidR="008E5C77" w:rsidTr="008E5C77">
        <w:trPr>
          <w:tblCellSpacing w:w="0" w:type="dxa"/>
        </w:trPr>
        <w:tc>
          <w:tcPr>
            <w:tcW w:w="1173"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60" w:name="VTGS_RF_UD7152FD_00__p2760"/>
            <w:bookmarkStart w:id="61" w:name="VTGS_RF_UD7152FD_00__p2766"/>
            <w:bookmarkStart w:id="62" w:name="VTGS_RF_UD7152FD_00__p2772"/>
            <w:bookmarkEnd w:id="60"/>
            <w:bookmarkEnd w:id="61"/>
            <w:bookmarkEnd w:id="62"/>
            <w:r>
              <w:t xml:space="preserve">High Availability Deployment </w:t>
            </w:r>
          </w:p>
        </w:tc>
        <w:tc>
          <w:tcPr>
            <w:tcW w:w="2143" w:type="pct"/>
            <w:tcBorders>
              <w:top w:val="outset" w:sz="6" w:space="0" w:color="808080"/>
              <w:left w:val="outset" w:sz="6" w:space="0" w:color="808080"/>
              <w:bottom w:val="outset" w:sz="6" w:space="0" w:color="808080"/>
              <w:right w:val="outset" w:sz="6" w:space="0" w:color="808080"/>
            </w:tcBorders>
            <w:hideMark/>
          </w:tcPr>
          <w:p w:rsidR="00304BA6" w:rsidRDefault="00304BA6" w:rsidP="00304BA6">
            <w:pPr>
              <w:pStyle w:val="NormalWeb"/>
            </w:pPr>
            <w:bookmarkStart w:id="63" w:name="VTGS_RF_UD7152FD_00__p2773"/>
            <w:bookmarkEnd w:id="63"/>
            <w:r>
              <w:t>Will</w:t>
            </w:r>
            <w:r w:rsidR="008E5C77">
              <w:t xml:space="preserve"> Unity Connection deployment </w:t>
            </w:r>
            <w:r>
              <w:t xml:space="preserve">be </w:t>
            </w:r>
            <w:r>
              <w:lastRenderedPageBreak/>
              <w:t>designed for High Availability?</w:t>
            </w:r>
          </w:p>
          <w:p w:rsidR="008E5C77" w:rsidRDefault="00304BA6" w:rsidP="00304BA6">
            <w:pPr>
              <w:pStyle w:val="NormalWeb"/>
            </w:pPr>
            <w:r>
              <w:t xml:space="preserve">High </w:t>
            </w:r>
            <w:r w:rsidR="008E5C77">
              <w:t xml:space="preserve">Availability concept in Cisco Unity Connection is called Active/Active High Availability and consists of a Publisher Server and a Subscriber Server for redundancy. </w:t>
            </w:r>
          </w:p>
        </w:tc>
        <w:tc>
          <w:tcPr>
            <w:tcW w:w="1684" w:type="pct"/>
            <w:tcBorders>
              <w:top w:val="outset" w:sz="6" w:space="0" w:color="808080"/>
              <w:left w:val="outset" w:sz="6" w:space="0" w:color="808080"/>
              <w:bottom w:val="outset" w:sz="6" w:space="0" w:color="808080"/>
              <w:right w:val="outset" w:sz="6" w:space="0" w:color="808080"/>
            </w:tcBorders>
            <w:hideMark/>
          </w:tcPr>
          <w:p w:rsidR="008E5C77" w:rsidRDefault="008E5C77">
            <w:pPr>
              <w:pStyle w:val="NormalWeb"/>
            </w:pPr>
            <w:bookmarkStart w:id="64" w:name="VTGS_RF_UD7152FD_00__p2774"/>
            <w:bookmarkEnd w:id="64"/>
          </w:p>
        </w:tc>
      </w:tr>
    </w:tbl>
    <w:p w:rsidR="00956683" w:rsidRDefault="00956683" w:rsidP="00070D88">
      <w:pPr>
        <w:rPr>
          <w:b/>
        </w:rPr>
      </w:pPr>
    </w:p>
    <w:p w:rsidR="008D5815" w:rsidRPr="00DB1346" w:rsidRDefault="008D5815" w:rsidP="008D5815">
      <w:pPr>
        <w:framePr w:w="9271" w:h="1589" w:hSpace="180" w:wrap="around" w:vAnchor="text" w:hAnchor="page" w:x="1291" w:y="355"/>
        <w:pBdr>
          <w:top w:val="single" w:sz="6" w:space="1" w:color="auto"/>
          <w:left w:val="single" w:sz="6" w:space="1" w:color="auto"/>
          <w:bottom w:val="single" w:sz="6" w:space="1" w:color="auto"/>
          <w:right w:val="single" w:sz="6" w:space="1" w:color="auto"/>
        </w:pBdr>
        <w:rPr>
          <w:sz w:val="20"/>
          <w:szCs w:val="20"/>
        </w:rPr>
      </w:pPr>
    </w:p>
    <w:p w:rsidR="00956683" w:rsidRPr="00956683" w:rsidRDefault="00AA5E15" w:rsidP="00B6022B">
      <w:pPr>
        <w:ind w:firstLine="720"/>
        <w:rPr>
          <w:bCs/>
          <w:sz w:val="20"/>
          <w:szCs w:val="20"/>
        </w:rPr>
      </w:pPr>
      <w:r>
        <w:t>Include any additional</w:t>
      </w:r>
      <w:r w:rsidR="00956683" w:rsidRPr="00956683">
        <w:t xml:space="preserve"> details</w:t>
      </w:r>
      <w:r w:rsidR="00956683" w:rsidRPr="00956683">
        <w:rPr>
          <w:sz w:val="20"/>
          <w:szCs w:val="20"/>
        </w:rPr>
        <w:t>:</w:t>
      </w:r>
    </w:p>
    <w:p w:rsidR="00956683" w:rsidRDefault="00956683" w:rsidP="00956683">
      <w:pPr>
        <w:rPr>
          <w:sz w:val="20"/>
          <w:szCs w:val="20"/>
        </w:rPr>
      </w:pPr>
    </w:p>
    <w:p w:rsidR="00D159E4" w:rsidRDefault="00D159E4" w:rsidP="00635295">
      <w:pPr>
        <w:ind w:right="288"/>
      </w:pPr>
    </w:p>
    <w:p w:rsidR="00687141" w:rsidRDefault="00687141" w:rsidP="00635295">
      <w:pPr>
        <w:ind w:right="288"/>
      </w:pPr>
    </w:p>
    <w:p w:rsidR="00687141" w:rsidRDefault="00687141" w:rsidP="00635295">
      <w:pPr>
        <w:ind w:right="288"/>
      </w:pPr>
    </w:p>
    <w:p w:rsidR="00CD3F0B" w:rsidRPr="00956683" w:rsidRDefault="00CD3F0B" w:rsidP="00635295">
      <w:pPr>
        <w:ind w:right="288"/>
        <w:rPr>
          <w:sz w:val="20"/>
          <w:szCs w:val="20"/>
        </w:rPr>
      </w:pPr>
      <w:r w:rsidRPr="00B6022B">
        <w:rPr>
          <w:b/>
          <w:sz w:val="22"/>
          <w:szCs w:val="22"/>
        </w:rPr>
        <w:t>Notes</w:t>
      </w:r>
      <w:r w:rsidRPr="00956683">
        <w:rPr>
          <w:sz w:val="20"/>
          <w:szCs w:val="20"/>
        </w:rPr>
        <w:t>:</w:t>
      </w:r>
    </w:p>
    <w:p w:rsidR="00CD3F0B" w:rsidRPr="00956683" w:rsidRDefault="00CD3F0B" w:rsidP="00C422C6">
      <w:pPr>
        <w:pStyle w:val="ListParagraph"/>
        <w:numPr>
          <w:ilvl w:val="0"/>
          <w:numId w:val="5"/>
        </w:numPr>
        <w:ind w:right="288"/>
        <w:contextualSpacing w:val="0"/>
        <w:rPr>
          <w:sz w:val="20"/>
          <w:szCs w:val="20"/>
        </w:rPr>
      </w:pPr>
      <w:r w:rsidRPr="00956683">
        <w:rPr>
          <w:sz w:val="20"/>
          <w:szCs w:val="20"/>
        </w:rPr>
        <w:t>If the customer requires Single Inbox for Unity and will be using Presence, they will probably also want to integrate their AD with CUCM using LDAP.</w:t>
      </w:r>
    </w:p>
    <w:p w:rsidR="00CD3F0B" w:rsidRPr="00956683" w:rsidRDefault="00CD3F0B" w:rsidP="00C422C6">
      <w:pPr>
        <w:pStyle w:val="ListParagraph"/>
        <w:numPr>
          <w:ilvl w:val="1"/>
          <w:numId w:val="5"/>
        </w:numPr>
        <w:ind w:right="288"/>
        <w:contextualSpacing w:val="0"/>
        <w:rPr>
          <w:sz w:val="20"/>
          <w:szCs w:val="20"/>
        </w:rPr>
      </w:pPr>
      <w:r w:rsidRPr="00956683">
        <w:rPr>
          <w:sz w:val="20"/>
          <w:szCs w:val="20"/>
        </w:rPr>
        <w:t>All users who need to be listed in the phone system directory will need to be assigned a Telephone Number and have a last name configured in the customer AD.</w:t>
      </w:r>
    </w:p>
    <w:p w:rsidR="00CD3F0B" w:rsidRPr="00956683" w:rsidRDefault="00CD3F0B" w:rsidP="00C422C6">
      <w:pPr>
        <w:pStyle w:val="ListParagraph"/>
        <w:numPr>
          <w:ilvl w:val="1"/>
          <w:numId w:val="5"/>
        </w:numPr>
        <w:ind w:right="288"/>
        <w:contextualSpacing w:val="0"/>
        <w:rPr>
          <w:sz w:val="20"/>
          <w:szCs w:val="20"/>
        </w:rPr>
      </w:pPr>
      <w:r w:rsidRPr="00956683">
        <w:rPr>
          <w:sz w:val="20"/>
          <w:szCs w:val="20"/>
        </w:rPr>
        <w:t xml:space="preserve">If there are phones numbers that need to be listed in the phone system directory, but are not assigned to AD users, they will need to have AD accounts created. </w:t>
      </w:r>
    </w:p>
    <w:p w:rsidR="00CD3F0B" w:rsidRPr="00956683" w:rsidRDefault="00CD3F0B" w:rsidP="00C422C6">
      <w:pPr>
        <w:pStyle w:val="ListParagraph"/>
        <w:numPr>
          <w:ilvl w:val="1"/>
          <w:numId w:val="5"/>
        </w:numPr>
        <w:ind w:right="288"/>
        <w:contextualSpacing w:val="0"/>
        <w:rPr>
          <w:sz w:val="20"/>
          <w:szCs w:val="20"/>
        </w:rPr>
      </w:pPr>
      <w:r w:rsidRPr="00956683">
        <w:rPr>
          <w:sz w:val="20"/>
          <w:szCs w:val="20"/>
        </w:rPr>
        <w:t>All users who require the Single Inbox functionality will need to also have an AD account with phone number defined and a working email account in Exchange.</w:t>
      </w:r>
    </w:p>
    <w:p w:rsidR="00CD3F0B" w:rsidRPr="00956683" w:rsidRDefault="00CD3F0B" w:rsidP="00C422C6">
      <w:pPr>
        <w:pStyle w:val="ListParagraph"/>
        <w:numPr>
          <w:ilvl w:val="0"/>
          <w:numId w:val="5"/>
        </w:numPr>
        <w:ind w:right="288"/>
        <w:contextualSpacing w:val="0"/>
        <w:rPr>
          <w:sz w:val="20"/>
          <w:szCs w:val="20"/>
        </w:rPr>
      </w:pPr>
      <w:r w:rsidRPr="00956683">
        <w:rPr>
          <w:sz w:val="20"/>
          <w:szCs w:val="20"/>
        </w:rPr>
        <w:t xml:space="preserve">For Single Inbox, Sprint will require a user to be created in the customer’s AD environment with specific rights granted to Exchange and the users’ mailboxes.   Sprint will provide instructions on the changes required, but it will be the customer’s responsibility to implement the changes to AD and Exchange. </w:t>
      </w:r>
    </w:p>
    <w:p w:rsidR="00D159E4" w:rsidRDefault="00D159E4" w:rsidP="000F27B0">
      <w:pPr>
        <w:ind w:right="270"/>
      </w:pPr>
    </w:p>
    <w:p w:rsidR="00D159E4" w:rsidRDefault="00D159E4" w:rsidP="000F27B0">
      <w:pPr>
        <w:ind w:right="270"/>
      </w:pPr>
    </w:p>
    <w:p w:rsidR="00D159E4" w:rsidRDefault="00D159E4" w:rsidP="00070D88"/>
    <w:p w:rsidR="00D159E4" w:rsidRDefault="00D159E4" w:rsidP="00070D88"/>
    <w:p w:rsidR="00070D88" w:rsidRPr="00C2172E" w:rsidRDefault="00070D88" w:rsidP="00070D88">
      <w:pPr>
        <w:rPr>
          <w:sz w:val="20"/>
          <w:szCs w:val="20"/>
        </w:rPr>
      </w:pPr>
    </w:p>
    <w:p w:rsidR="00A21AA5" w:rsidRPr="00ED6F1C" w:rsidRDefault="00A21AA5" w:rsidP="00070D88">
      <w:pPr>
        <w:rPr>
          <w:color w:val="FF0000"/>
        </w:rPr>
      </w:pPr>
    </w:p>
    <w:p w:rsidR="00135C64" w:rsidRPr="00765609" w:rsidRDefault="00135C64" w:rsidP="00135C64">
      <w:pPr>
        <w:pStyle w:val="Heading1"/>
        <w:ind w:right="864"/>
        <w:jc w:val="left"/>
        <w:rPr>
          <w:sz w:val="28"/>
          <w:szCs w:val="28"/>
        </w:rPr>
      </w:pPr>
      <w:bookmarkStart w:id="65" w:name="_Toc317854978"/>
      <w:bookmarkStart w:id="66" w:name="_Toc357152433"/>
      <w:r w:rsidRPr="00765609">
        <w:rPr>
          <w:sz w:val="28"/>
          <w:szCs w:val="28"/>
        </w:rPr>
        <w:t xml:space="preserve">Audio Conferencing: </w:t>
      </w:r>
      <w:r w:rsidRPr="00765609">
        <w:rPr>
          <w:sz w:val="28"/>
          <w:szCs w:val="28"/>
        </w:rPr>
        <w:tab/>
      </w:r>
      <w:r w:rsidRPr="003944C4">
        <w:rPr>
          <w:sz w:val="28"/>
          <w:szCs w:val="28"/>
        </w:rPr>
        <w:t xml:space="preserve">[  ] Applicable   [  </w:t>
      </w:r>
      <w:proofErr w:type="gramStart"/>
      <w:r w:rsidRPr="003944C4">
        <w:rPr>
          <w:sz w:val="28"/>
          <w:szCs w:val="28"/>
        </w:rPr>
        <w:t>]  Not</w:t>
      </w:r>
      <w:proofErr w:type="gramEnd"/>
      <w:r w:rsidRPr="003944C4">
        <w:rPr>
          <w:sz w:val="28"/>
          <w:szCs w:val="28"/>
        </w:rPr>
        <w:t xml:space="preserve"> Applicable</w:t>
      </w:r>
      <w:bookmarkEnd w:id="65"/>
      <w:bookmarkEnd w:id="66"/>
    </w:p>
    <w:p w:rsidR="00135C64" w:rsidRDefault="00135C64" w:rsidP="00135C64">
      <w:pPr>
        <w:ind w:right="720"/>
      </w:pPr>
      <w:r w:rsidRPr="00EA474B">
        <w:t xml:space="preserve"> </w:t>
      </w:r>
    </w:p>
    <w:p w:rsidR="00135C64" w:rsidRPr="00135C64" w:rsidRDefault="0011124D" w:rsidP="00C422C6">
      <w:pPr>
        <w:numPr>
          <w:ilvl w:val="0"/>
          <w:numId w:val="15"/>
        </w:numPr>
        <w:ind w:right="720"/>
        <w:rPr>
          <w:sz w:val="22"/>
          <w:szCs w:val="16"/>
        </w:rPr>
      </w:pPr>
      <w:r>
        <w:t xml:space="preserve">If the SCC product is used, the </w:t>
      </w:r>
      <w:r w:rsidR="00135C64" w:rsidRPr="00135C64">
        <w:t xml:space="preserve">SCC platform will support 48 sessions without the need for external DSPs. </w:t>
      </w:r>
      <w:r w:rsidR="00C769D8">
        <w:t xml:space="preserve">This is G.711 only. </w:t>
      </w:r>
      <w:r w:rsidR="00135C64" w:rsidRPr="00135C64">
        <w:t>This can be multiple conferences with max attendees per conference = 6 (</w:t>
      </w:r>
      <w:r w:rsidR="00F77EF4" w:rsidRPr="00135C64">
        <w:t>e.g.</w:t>
      </w:r>
      <w:r w:rsidR="00135C64" w:rsidRPr="00135C64">
        <w:t xml:space="preserve"> 12conf x 4 attendees, or 8conf x 6 attendees). </w:t>
      </w:r>
    </w:p>
    <w:p w:rsidR="00135C64" w:rsidRDefault="00135C64" w:rsidP="00135C64">
      <w:r>
        <w:t>Will this be used [   ] Yes     [   ] No</w:t>
      </w:r>
    </w:p>
    <w:p w:rsidR="00135C64" w:rsidRDefault="00135C64" w:rsidP="00135C64">
      <w:pPr>
        <w:ind w:left="720"/>
      </w:pPr>
    </w:p>
    <w:p w:rsidR="00135C64" w:rsidRPr="00135C64" w:rsidRDefault="00135C64" w:rsidP="00C422C6">
      <w:pPr>
        <w:numPr>
          <w:ilvl w:val="0"/>
          <w:numId w:val="15"/>
        </w:numPr>
        <w:ind w:right="720"/>
      </w:pPr>
      <w:r w:rsidRPr="00135C64">
        <w:lastRenderedPageBreak/>
        <w:t>I</w:t>
      </w:r>
      <w:r>
        <w:t xml:space="preserve">f your requirement exceeds the </w:t>
      </w:r>
      <w:r w:rsidRPr="00135C64">
        <w:t>capacity</w:t>
      </w:r>
      <w:r>
        <w:t xml:space="preserve"> in SCC</w:t>
      </w:r>
      <w:r w:rsidR="0011124D">
        <w:t xml:space="preserve"> or SCC is not applicable</w:t>
      </w:r>
      <w:r w:rsidRPr="00135C64">
        <w:t>, then you will need DSPs in routers at the customer premise (note DSPs can support 32 attendees with mixed codes or 64 attendees with G711 only</w:t>
      </w:r>
      <w:r w:rsidRPr="00EA474B">
        <w:t>):</w:t>
      </w:r>
    </w:p>
    <w:p w:rsidR="00135C64" w:rsidRDefault="00135C64" w:rsidP="00135C64">
      <w:pPr>
        <w:ind w:left="720"/>
      </w:pPr>
    </w:p>
    <w:p w:rsidR="00135C64" w:rsidRDefault="00135C64" w:rsidP="00135C64">
      <w:r>
        <w:t>Will this be used [   ] Yes     [   ] No</w:t>
      </w:r>
    </w:p>
    <w:p w:rsidR="00135C64" w:rsidRDefault="00135C64" w:rsidP="00135C64">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657"/>
        <w:gridCol w:w="1556"/>
        <w:gridCol w:w="1416"/>
        <w:gridCol w:w="1580"/>
        <w:gridCol w:w="1369"/>
      </w:tblGrid>
      <w:tr w:rsidR="00135C64" w:rsidRPr="00595E35" w:rsidTr="00604F10">
        <w:trPr>
          <w:trHeight w:val="721"/>
        </w:trPr>
        <w:tc>
          <w:tcPr>
            <w:tcW w:w="1511" w:type="dxa"/>
            <w:shd w:val="clear" w:color="auto" w:fill="595959"/>
            <w:vAlign w:val="center"/>
          </w:tcPr>
          <w:p w:rsidR="00135C64" w:rsidRPr="00595E35" w:rsidRDefault="00135C64" w:rsidP="00604F10">
            <w:pPr>
              <w:jc w:val="center"/>
              <w:rPr>
                <w:color w:val="FFFFFF"/>
              </w:rPr>
            </w:pPr>
            <w:r w:rsidRPr="00595E35">
              <w:rPr>
                <w:color w:val="FFFFFF"/>
              </w:rPr>
              <w:t>Location</w:t>
            </w:r>
          </w:p>
        </w:tc>
        <w:tc>
          <w:tcPr>
            <w:tcW w:w="1657" w:type="dxa"/>
            <w:shd w:val="clear" w:color="auto" w:fill="595959"/>
            <w:vAlign w:val="center"/>
          </w:tcPr>
          <w:p w:rsidR="00135C64" w:rsidRPr="00595E35" w:rsidRDefault="00135C64" w:rsidP="00604F10">
            <w:pPr>
              <w:jc w:val="center"/>
              <w:rPr>
                <w:color w:val="FFFFFF"/>
              </w:rPr>
            </w:pPr>
            <w:r w:rsidRPr="00595E35">
              <w:rPr>
                <w:color w:val="FFFFFF"/>
              </w:rPr>
              <w:t>Concurrent Ad-Hoc Conferences</w:t>
            </w:r>
          </w:p>
        </w:tc>
        <w:tc>
          <w:tcPr>
            <w:tcW w:w="1556" w:type="dxa"/>
            <w:shd w:val="clear" w:color="auto" w:fill="595959"/>
            <w:vAlign w:val="center"/>
          </w:tcPr>
          <w:p w:rsidR="00135C64" w:rsidRPr="00595E35" w:rsidRDefault="00135C64" w:rsidP="00604F10">
            <w:pPr>
              <w:jc w:val="center"/>
              <w:rPr>
                <w:color w:val="FFFFFF"/>
              </w:rPr>
            </w:pPr>
            <w:r w:rsidRPr="00595E35">
              <w:rPr>
                <w:color w:val="FFFFFF"/>
              </w:rPr>
              <w:t>Participants per Ad-Hoc Conference</w:t>
            </w:r>
          </w:p>
        </w:tc>
        <w:tc>
          <w:tcPr>
            <w:tcW w:w="1416" w:type="dxa"/>
            <w:shd w:val="clear" w:color="auto" w:fill="595959"/>
            <w:vAlign w:val="center"/>
          </w:tcPr>
          <w:p w:rsidR="00135C64" w:rsidRPr="00595E35" w:rsidRDefault="00135C64" w:rsidP="00604F10">
            <w:pPr>
              <w:jc w:val="center"/>
              <w:rPr>
                <w:color w:val="FFFFFF"/>
              </w:rPr>
            </w:pPr>
            <w:r w:rsidRPr="00595E35">
              <w:rPr>
                <w:color w:val="FFFFFF"/>
              </w:rPr>
              <w:t>Concurrent Meet-me Conferences</w:t>
            </w:r>
          </w:p>
        </w:tc>
        <w:tc>
          <w:tcPr>
            <w:tcW w:w="1580" w:type="dxa"/>
            <w:shd w:val="clear" w:color="auto" w:fill="595959"/>
            <w:vAlign w:val="center"/>
          </w:tcPr>
          <w:p w:rsidR="00135C64" w:rsidRPr="00595E35" w:rsidRDefault="00135C64" w:rsidP="00604F10">
            <w:pPr>
              <w:jc w:val="center"/>
              <w:rPr>
                <w:color w:val="FFFFFF"/>
              </w:rPr>
            </w:pPr>
            <w:r w:rsidRPr="00595E35">
              <w:rPr>
                <w:color w:val="FFFFFF"/>
              </w:rPr>
              <w:t>Participants per Meet-me Conference</w:t>
            </w:r>
          </w:p>
        </w:tc>
        <w:tc>
          <w:tcPr>
            <w:tcW w:w="1369" w:type="dxa"/>
            <w:shd w:val="clear" w:color="auto" w:fill="595959"/>
            <w:vAlign w:val="center"/>
          </w:tcPr>
          <w:p w:rsidR="00135C64" w:rsidRPr="00595E35" w:rsidRDefault="00135C64" w:rsidP="00604F10">
            <w:pPr>
              <w:jc w:val="center"/>
              <w:rPr>
                <w:color w:val="FFFFFF"/>
              </w:rPr>
            </w:pPr>
            <w:r w:rsidRPr="00595E35">
              <w:rPr>
                <w:color w:val="FFFFFF"/>
              </w:rPr>
              <w:t>**DSPs Required</w:t>
            </w:r>
          </w:p>
        </w:tc>
      </w:tr>
      <w:tr w:rsidR="00135C64" w:rsidTr="00604F10">
        <w:trPr>
          <w:trHeight w:val="214"/>
        </w:trPr>
        <w:tc>
          <w:tcPr>
            <w:tcW w:w="1511" w:type="dxa"/>
          </w:tcPr>
          <w:p w:rsidR="00135C64" w:rsidRDefault="00135C64" w:rsidP="00604F10"/>
        </w:tc>
        <w:tc>
          <w:tcPr>
            <w:tcW w:w="1657" w:type="dxa"/>
          </w:tcPr>
          <w:p w:rsidR="00135C64" w:rsidRDefault="00135C64" w:rsidP="00604F10"/>
        </w:tc>
        <w:tc>
          <w:tcPr>
            <w:tcW w:w="1556" w:type="dxa"/>
          </w:tcPr>
          <w:p w:rsidR="00135C64" w:rsidRDefault="00135C64" w:rsidP="00604F10"/>
        </w:tc>
        <w:tc>
          <w:tcPr>
            <w:tcW w:w="1416" w:type="dxa"/>
          </w:tcPr>
          <w:p w:rsidR="00135C64" w:rsidRDefault="00135C64" w:rsidP="00604F10"/>
        </w:tc>
        <w:tc>
          <w:tcPr>
            <w:tcW w:w="1580" w:type="dxa"/>
          </w:tcPr>
          <w:p w:rsidR="00135C64" w:rsidRDefault="00135C64" w:rsidP="00604F10"/>
        </w:tc>
        <w:tc>
          <w:tcPr>
            <w:tcW w:w="1369" w:type="dxa"/>
          </w:tcPr>
          <w:p w:rsidR="00135C64" w:rsidRDefault="00135C64" w:rsidP="00604F10"/>
        </w:tc>
      </w:tr>
      <w:tr w:rsidR="00135C64" w:rsidTr="00604F10">
        <w:trPr>
          <w:trHeight w:val="240"/>
        </w:trPr>
        <w:tc>
          <w:tcPr>
            <w:tcW w:w="1511" w:type="dxa"/>
          </w:tcPr>
          <w:p w:rsidR="00135C64" w:rsidRDefault="00135C64" w:rsidP="00604F10"/>
        </w:tc>
        <w:tc>
          <w:tcPr>
            <w:tcW w:w="1657" w:type="dxa"/>
          </w:tcPr>
          <w:p w:rsidR="00135C64" w:rsidRDefault="00135C64" w:rsidP="00604F10"/>
        </w:tc>
        <w:tc>
          <w:tcPr>
            <w:tcW w:w="1556" w:type="dxa"/>
          </w:tcPr>
          <w:p w:rsidR="00135C64" w:rsidRDefault="00135C64" w:rsidP="00604F10"/>
        </w:tc>
        <w:tc>
          <w:tcPr>
            <w:tcW w:w="1416" w:type="dxa"/>
          </w:tcPr>
          <w:p w:rsidR="00135C64" w:rsidRDefault="00135C64" w:rsidP="00604F10"/>
        </w:tc>
        <w:tc>
          <w:tcPr>
            <w:tcW w:w="1580" w:type="dxa"/>
          </w:tcPr>
          <w:p w:rsidR="00135C64" w:rsidRDefault="00135C64" w:rsidP="00604F10"/>
        </w:tc>
        <w:tc>
          <w:tcPr>
            <w:tcW w:w="1369" w:type="dxa"/>
          </w:tcPr>
          <w:p w:rsidR="00135C64" w:rsidRDefault="00135C64" w:rsidP="00604F10"/>
        </w:tc>
      </w:tr>
      <w:tr w:rsidR="00135C64" w:rsidTr="00604F10">
        <w:trPr>
          <w:trHeight w:val="214"/>
        </w:trPr>
        <w:tc>
          <w:tcPr>
            <w:tcW w:w="1511" w:type="dxa"/>
          </w:tcPr>
          <w:p w:rsidR="00135C64" w:rsidRDefault="00135C64" w:rsidP="00604F10"/>
        </w:tc>
        <w:tc>
          <w:tcPr>
            <w:tcW w:w="1657" w:type="dxa"/>
          </w:tcPr>
          <w:p w:rsidR="00135C64" w:rsidRDefault="00135C64" w:rsidP="00604F10"/>
        </w:tc>
        <w:tc>
          <w:tcPr>
            <w:tcW w:w="1556" w:type="dxa"/>
          </w:tcPr>
          <w:p w:rsidR="00135C64" w:rsidRDefault="00135C64" w:rsidP="00604F10"/>
        </w:tc>
        <w:tc>
          <w:tcPr>
            <w:tcW w:w="1416" w:type="dxa"/>
          </w:tcPr>
          <w:p w:rsidR="00135C64" w:rsidRDefault="00135C64" w:rsidP="00604F10"/>
        </w:tc>
        <w:tc>
          <w:tcPr>
            <w:tcW w:w="1580" w:type="dxa"/>
          </w:tcPr>
          <w:p w:rsidR="00135C64" w:rsidRDefault="00135C64" w:rsidP="00604F10"/>
        </w:tc>
        <w:tc>
          <w:tcPr>
            <w:tcW w:w="1369" w:type="dxa"/>
          </w:tcPr>
          <w:p w:rsidR="00135C64" w:rsidRDefault="00135C64" w:rsidP="00604F10"/>
        </w:tc>
      </w:tr>
      <w:tr w:rsidR="00135C64" w:rsidTr="00604F10">
        <w:trPr>
          <w:trHeight w:val="240"/>
        </w:trPr>
        <w:tc>
          <w:tcPr>
            <w:tcW w:w="1511" w:type="dxa"/>
          </w:tcPr>
          <w:p w:rsidR="00135C64" w:rsidRDefault="00135C64" w:rsidP="00604F10"/>
        </w:tc>
        <w:tc>
          <w:tcPr>
            <w:tcW w:w="1657" w:type="dxa"/>
          </w:tcPr>
          <w:p w:rsidR="00135C64" w:rsidRDefault="00135C64" w:rsidP="00604F10"/>
        </w:tc>
        <w:tc>
          <w:tcPr>
            <w:tcW w:w="1556" w:type="dxa"/>
          </w:tcPr>
          <w:p w:rsidR="00135C64" w:rsidRDefault="00135C64" w:rsidP="00604F10"/>
        </w:tc>
        <w:tc>
          <w:tcPr>
            <w:tcW w:w="1416" w:type="dxa"/>
          </w:tcPr>
          <w:p w:rsidR="00135C64" w:rsidRDefault="00135C64" w:rsidP="00604F10"/>
        </w:tc>
        <w:tc>
          <w:tcPr>
            <w:tcW w:w="1580" w:type="dxa"/>
          </w:tcPr>
          <w:p w:rsidR="00135C64" w:rsidRDefault="00135C64" w:rsidP="00604F10"/>
        </w:tc>
        <w:tc>
          <w:tcPr>
            <w:tcW w:w="1369" w:type="dxa"/>
          </w:tcPr>
          <w:p w:rsidR="00135C64" w:rsidRDefault="00135C64" w:rsidP="00604F10"/>
        </w:tc>
      </w:tr>
    </w:tbl>
    <w:p w:rsidR="00135C64" w:rsidRDefault="00135C64" w:rsidP="00135C64"/>
    <w:p w:rsidR="00135C64" w:rsidRDefault="00135C64" w:rsidP="00135C64">
      <w:r>
        <w:t>** Define DSPs based on profile type:</w:t>
      </w:r>
    </w:p>
    <w:p w:rsidR="00135C64" w:rsidRPr="006827AC" w:rsidRDefault="00135C64" w:rsidP="00C422C6">
      <w:pPr>
        <w:numPr>
          <w:ilvl w:val="0"/>
          <w:numId w:val="10"/>
        </w:numPr>
      </w:pPr>
      <w:r w:rsidRPr="006827AC">
        <w:t>DSPs for conferencing for a site with 1 - 20 Phones =</w:t>
      </w:r>
    </w:p>
    <w:p w:rsidR="00135C64" w:rsidRPr="006827AC" w:rsidRDefault="00135C64" w:rsidP="00C422C6">
      <w:pPr>
        <w:numPr>
          <w:ilvl w:val="0"/>
          <w:numId w:val="10"/>
        </w:numPr>
      </w:pPr>
      <w:r w:rsidRPr="006827AC">
        <w:t>DSPs for conferencing for a site with 21 - 40 Phones =</w:t>
      </w:r>
    </w:p>
    <w:p w:rsidR="00135C64" w:rsidRPr="006827AC" w:rsidRDefault="00135C64" w:rsidP="00C422C6">
      <w:pPr>
        <w:numPr>
          <w:ilvl w:val="0"/>
          <w:numId w:val="10"/>
        </w:numPr>
      </w:pPr>
      <w:r w:rsidRPr="006827AC">
        <w:t xml:space="preserve">DSPs for conferencing for a site with 41 - </w:t>
      </w:r>
      <w:r>
        <w:t>6</w:t>
      </w:r>
      <w:r w:rsidRPr="006827AC">
        <w:t>0 Phones =</w:t>
      </w:r>
    </w:p>
    <w:p w:rsidR="00135C64" w:rsidRDefault="00135C64" w:rsidP="00C422C6">
      <w:pPr>
        <w:numPr>
          <w:ilvl w:val="0"/>
          <w:numId w:val="10"/>
        </w:numPr>
      </w:pPr>
      <w:proofErr w:type="spellStart"/>
      <w:r w:rsidRPr="006827AC">
        <w:t>Etc</w:t>
      </w:r>
      <w:proofErr w:type="spellEnd"/>
    </w:p>
    <w:p w:rsidR="00135C64" w:rsidRDefault="00135C64" w:rsidP="00135C64"/>
    <w:p w:rsidR="00135C64" w:rsidRDefault="00135C64" w:rsidP="00C422C6">
      <w:pPr>
        <w:numPr>
          <w:ilvl w:val="0"/>
          <w:numId w:val="15"/>
        </w:numPr>
      </w:pPr>
      <w:r>
        <w:t xml:space="preserve">Will an external meet-me audio conferencing service be used [   ] Yes    [    ] No </w:t>
      </w:r>
    </w:p>
    <w:p w:rsidR="00135C64" w:rsidRPr="006827AC" w:rsidRDefault="00135C64" w:rsidP="00135C64">
      <w:pPr>
        <w:ind w:firstLine="720"/>
      </w:pPr>
      <w:r>
        <w:t>Will this be Integrated Conferencing Enablement (ICE)? [   ] Yes    [    ] No</w:t>
      </w:r>
    </w:p>
    <w:p w:rsidR="00070D88" w:rsidRDefault="00135C64" w:rsidP="00135C64">
      <w:r w:rsidRPr="006C3460">
        <w:rPr>
          <w:sz w:val="20"/>
          <w:szCs w:val="20"/>
        </w:rPr>
        <w:pict>
          <v:rect id="_x0000_i1027" style="width:0;height:1.5pt" o:hralign="center" o:hrstd="t" o:hr="t" fillcolor="gray" stroked="f"/>
        </w:pict>
      </w:r>
    </w:p>
    <w:p w:rsidR="00BF1CD0" w:rsidRPr="008D5815" w:rsidRDefault="00BF1CD0" w:rsidP="00070D88">
      <w:pPr>
        <w:rPr>
          <w:sz w:val="22"/>
          <w:szCs w:val="22"/>
        </w:rPr>
      </w:pPr>
    </w:p>
    <w:p w:rsidR="00A34FC3" w:rsidRPr="00ED6F1C" w:rsidRDefault="00A34FC3" w:rsidP="00A34FC3">
      <w:pPr>
        <w:pStyle w:val="Heading1"/>
        <w:ind w:right="720"/>
        <w:jc w:val="left"/>
        <w:rPr>
          <w:sz w:val="28"/>
          <w:szCs w:val="28"/>
        </w:rPr>
      </w:pPr>
      <w:bookmarkStart w:id="67" w:name="_Toc317855007"/>
      <w:bookmarkStart w:id="68" w:name="_Toc357152437"/>
      <w:r>
        <w:rPr>
          <w:sz w:val="28"/>
          <w:szCs w:val="28"/>
        </w:rPr>
        <w:t>Appendix</w:t>
      </w:r>
      <w:bookmarkEnd w:id="67"/>
      <w:bookmarkEnd w:id="68"/>
    </w:p>
    <w:p w:rsidR="00A34FC3" w:rsidRDefault="00A34FC3" w:rsidP="00A34FC3">
      <w:pPr>
        <w:ind w:right="720"/>
      </w:pPr>
    </w:p>
    <w:p w:rsidR="00E66A64" w:rsidRPr="0011124D" w:rsidRDefault="00E66A64" w:rsidP="00E66A64">
      <w:pPr>
        <w:pStyle w:val="Heading2"/>
        <w:rPr>
          <w:u w:val="single"/>
        </w:rPr>
      </w:pPr>
      <w:bookmarkStart w:id="69" w:name="_Toc357152438"/>
      <w:r w:rsidRPr="0011124D">
        <w:rPr>
          <w:u w:val="single"/>
        </w:rPr>
        <w:t>Jabber Mobile Clients Data Sheet URLs</w:t>
      </w:r>
      <w:bookmarkEnd w:id="69"/>
    </w:p>
    <w:p w:rsidR="00A34FC3" w:rsidRDefault="00A34FC3" w:rsidP="00E66A64">
      <w:pPr>
        <w:ind w:left="720" w:right="720"/>
      </w:pPr>
      <w:r>
        <w:t xml:space="preserve">The customer is responsible for providing and ensuring the Mobile Device is compatible with these clients. The Data Sheets with the requirements are listed below (if these links are broken, please go to </w:t>
      </w:r>
      <w:hyperlink r:id="rId16" w:history="1">
        <w:r w:rsidR="00AD4F87" w:rsidRPr="00946110">
          <w:rPr>
            <w:rStyle w:val="Hyperlink"/>
          </w:rPr>
          <w:t>http://www.cisco.com/go/jabber</w:t>
        </w:r>
      </w:hyperlink>
      <w:r w:rsidR="00AD4F87">
        <w:t xml:space="preserve"> </w:t>
      </w:r>
      <w:r w:rsidR="00D7515D">
        <w:t xml:space="preserve">or </w:t>
      </w:r>
      <w:hyperlink r:id="rId17" w:history="1">
        <w:r w:rsidR="00D7515D" w:rsidRPr="00946110">
          <w:rPr>
            <w:rStyle w:val="Hyperlink"/>
          </w:rPr>
          <w:t>http://www.cisco.com</w:t>
        </w:r>
      </w:hyperlink>
      <w:r w:rsidR="00D7515D">
        <w:t xml:space="preserve"> </w:t>
      </w:r>
      <w:r>
        <w:t>and do a search for the specific item):</w:t>
      </w:r>
    </w:p>
    <w:p w:rsidR="00A34FC3" w:rsidRDefault="00A34FC3" w:rsidP="00A34FC3">
      <w:pPr>
        <w:ind w:right="720"/>
        <w:rPr>
          <w:rFonts w:ascii="Arial" w:hAnsi="Arial" w:cs="Arial"/>
          <w:b/>
          <w:bCs/>
          <w:color w:val="666666"/>
          <w:kern w:val="36"/>
          <w:sz w:val="18"/>
          <w:szCs w:val="18"/>
        </w:rPr>
      </w:pPr>
    </w:p>
    <w:p w:rsidR="00A34FC3" w:rsidRPr="007B1107" w:rsidRDefault="00A34FC3" w:rsidP="00C422C6">
      <w:pPr>
        <w:numPr>
          <w:ilvl w:val="0"/>
          <w:numId w:val="7"/>
        </w:numPr>
        <w:ind w:right="720"/>
      </w:pPr>
      <w:r w:rsidRPr="007B1107">
        <w:t>Cisco Jabber for Android Data Sheet:</w:t>
      </w:r>
    </w:p>
    <w:p w:rsidR="00A34FC3" w:rsidRPr="007B1107" w:rsidRDefault="00A34FC3" w:rsidP="00A34FC3">
      <w:pPr>
        <w:ind w:left="1800" w:right="720"/>
      </w:pPr>
      <w:hyperlink r:id="rId18" w:history="1">
        <w:r w:rsidRPr="007B1107">
          <w:rPr>
            <w:rStyle w:val="Hyperlink"/>
          </w:rPr>
          <w:t>http://www.cisco.com/en/US/prod/collateral/voicesw/ps6789/ps7290/ps11678/data_sheet_c78-649887.html</w:t>
        </w:r>
      </w:hyperlink>
      <w:r w:rsidRPr="007B1107">
        <w:t xml:space="preserve"> </w:t>
      </w:r>
    </w:p>
    <w:p w:rsidR="00A34FC3" w:rsidRPr="007B1107" w:rsidRDefault="00A34FC3" w:rsidP="00C422C6">
      <w:pPr>
        <w:numPr>
          <w:ilvl w:val="0"/>
          <w:numId w:val="7"/>
        </w:numPr>
        <w:ind w:right="720"/>
      </w:pPr>
      <w:r w:rsidRPr="007B1107">
        <w:t xml:space="preserve">Cisco </w:t>
      </w:r>
      <w:r w:rsidR="006000DC">
        <w:t>Jabber</w:t>
      </w:r>
      <w:r w:rsidRPr="007B1107">
        <w:t xml:space="preserve"> for iPhone Data Sheet:</w:t>
      </w:r>
    </w:p>
    <w:p w:rsidR="00A34FC3" w:rsidRPr="007B1107" w:rsidRDefault="00A34FC3" w:rsidP="00A34FC3">
      <w:pPr>
        <w:ind w:left="1800" w:right="720"/>
      </w:pPr>
      <w:hyperlink r:id="rId19" w:history="1">
        <w:r w:rsidRPr="007B1107">
          <w:rPr>
            <w:rStyle w:val="Hyperlink"/>
          </w:rPr>
          <w:t>http://www.cisco.com/en/US/prod/collateral/voicesw/ps67</w:t>
        </w:r>
        <w:r w:rsidRPr="007B1107">
          <w:rPr>
            <w:rStyle w:val="Hyperlink"/>
          </w:rPr>
          <w:t>8</w:t>
        </w:r>
        <w:r w:rsidRPr="007B1107">
          <w:rPr>
            <w:rStyle w:val="Hyperlink"/>
          </w:rPr>
          <w:t>9/ps7290/ps11156/data_sheet_c78-658146.html</w:t>
        </w:r>
      </w:hyperlink>
      <w:r w:rsidRPr="007B1107">
        <w:t xml:space="preserve"> </w:t>
      </w:r>
    </w:p>
    <w:p w:rsidR="00430179" w:rsidRDefault="00430179" w:rsidP="00430179">
      <w:pPr>
        <w:ind w:right="720"/>
        <w:rPr>
          <w:color w:val="000000"/>
        </w:rPr>
      </w:pPr>
    </w:p>
    <w:p w:rsidR="00A34FC3" w:rsidRPr="00D7515D" w:rsidRDefault="00D7515D" w:rsidP="00D7515D">
      <w:pPr>
        <w:pStyle w:val="Heading2"/>
        <w:rPr>
          <w:u w:val="single"/>
        </w:rPr>
      </w:pPr>
      <w:bookmarkStart w:id="70" w:name="_Toc357152439"/>
      <w:r w:rsidRPr="0011124D">
        <w:rPr>
          <w:u w:val="single"/>
        </w:rPr>
        <w:t xml:space="preserve">Jabber Mobile Clients </w:t>
      </w:r>
      <w:r w:rsidR="00A34FC3" w:rsidRPr="00D7515D">
        <w:rPr>
          <w:u w:val="single"/>
        </w:rPr>
        <w:t xml:space="preserve">configuration guides </w:t>
      </w:r>
      <w:proofErr w:type="gramStart"/>
      <w:r w:rsidRPr="00D7515D">
        <w:rPr>
          <w:u w:val="single"/>
        </w:rPr>
        <w:t>URLs</w:t>
      </w:r>
      <w:r w:rsidR="00A34FC3" w:rsidRPr="00D7515D">
        <w:rPr>
          <w:u w:val="single"/>
        </w:rPr>
        <w:t xml:space="preserve"> :</w:t>
      </w:r>
      <w:bookmarkEnd w:id="70"/>
      <w:proofErr w:type="gramEnd"/>
    </w:p>
    <w:p w:rsidR="00A34FC3" w:rsidRPr="007B1107" w:rsidRDefault="00A34FC3" w:rsidP="00C422C6">
      <w:pPr>
        <w:numPr>
          <w:ilvl w:val="0"/>
          <w:numId w:val="7"/>
        </w:numPr>
        <w:ind w:right="720"/>
      </w:pPr>
      <w:r w:rsidRPr="007B1107">
        <w:t>Cisco Jabber for Android Configuration Guide:</w:t>
      </w:r>
    </w:p>
    <w:p w:rsidR="00F75D4E" w:rsidRDefault="00F75D4E" w:rsidP="00C422C6">
      <w:pPr>
        <w:numPr>
          <w:ilvl w:val="0"/>
          <w:numId w:val="7"/>
        </w:numPr>
        <w:ind w:right="720"/>
      </w:pPr>
      <w:hyperlink r:id="rId20" w:history="1">
        <w:r w:rsidRPr="00946110">
          <w:rPr>
            <w:rStyle w:val="Hyperlink"/>
          </w:rPr>
          <w:t>http://www.cisco.com/en/US/products/ps11678/tsd_products_support_series_home.html</w:t>
        </w:r>
      </w:hyperlink>
    </w:p>
    <w:p w:rsidR="00A34FC3" w:rsidRPr="007B1107" w:rsidRDefault="00A34FC3" w:rsidP="00C422C6">
      <w:pPr>
        <w:numPr>
          <w:ilvl w:val="0"/>
          <w:numId w:val="7"/>
        </w:numPr>
        <w:ind w:right="720"/>
      </w:pPr>
      <w:r w:rsidRPr="007B1107">
        <w:t>Cisco Jabber for iPhone Configuration Guide:</w:t>
      </w:r>
    </w:p>
    <w:p w:rsidR="00A34FC3" w:rsidRDefault="00F75D4E" w:rsidP="00F75D4E">
      <w:pPr>
        <w:ind w:left="720" w:right="720" w:firstLine="720"/>
      </w:pPr>
      <w:hyperlink r:id="rId21" w:history="1">
        <w:r w:rsidRPr="00946110">
          <w:rPr>
            <w:rStyle w:val="Hyperlink"/>
          </w:rPr>
          <w:t>http://www.cisco.com/en/US/products/ps11596/tsd_products_support_series_home.html</w:t>
        </w:r>
      </w:hyperlink>
    </w:p>
    <w:p w:rsidR="00F75D4E" w:rsidRDefault="00F75D4E" w:rsidP="00A34FC3">
      <w:pPr>
        <w:ind w:right="720"/>
      </w:pPr>
    </w:p>
    <w:p w:rsidR="00B80C5E" w:rsidRPr="0011124D" w:rsidRDefault="00B80C5E" w:rsidP="00B80C5E">
      <w:pPr>
        <w:pStyle w:val="Heading2"/>
        <w:rPr>
          <w:u w:val="single"/>
        </w:rPr>
      </w:pPr>
      <w:bookmarkStart w:id="71" w:name="_Toc317855009"/>
      <w:bookmarkStart w:id="72" w:name="_Toc357152440"/>
      <w:r w:rsidRPr="0011124D">
        <w:rPr>
          <w:u w:val="single"/>
        </w:rPr>
        <w:t xml:space="preserve">Jabber </w:t>
      </w:r>
      <w:r>
        <w:rPr>
          <w:u w:val="single"/>
        </w:rPr>
        <w:t xml:space="preserve">Desktop </w:t>
      </w:r>
      <w:r w:rsidRPr="0011124D">
        <w:rPr>
          <w:u w:val="single"/>
        </w:rPr>
        <w:t>Clients Data Sheet URLs</w:t>
      </w:r>
      <w:r w:rsidR="00D7515D">
        <w:rPr>
          <w:u w:val="single"/>
        </w:rPr>
        <w:t>:</w:t>
      </w:r>
      <w:bookmarkEnd w:id="72"/>
    </w:p>
    <w:bookmarkEnd w:id="71"/>
    <w:p w:rsidR="00A34FC3" w:rsidRDefault="00A34FC3" w:rsidP="00A34FC3">
      <w:pPr>
        <w:ind w:right="144"/>
      </w:pPr>
      <w:r>
        <w:t xml:space="preserve">If the </w:t>
      </w:r>
      <w:r w:rsidR="0011124D">
        <w:t>solution</w:t>
      </w:r>
      <w:r>
        <w:t xml:space="preserve"> includes PC</w:t>
      </w:r>
      <w:r w:rsidR="001956F8">
        <w:t>/MAC</w:t>
      </w:r>
      <w:r>
        <w:t xml:space="preserve"> clients, </w:t>
      </w:r>
      <w:r w:rsidR="001956F8">
        <w:t>Sprint will recommend the specific Client to download if the customer has access to Cisco’s portal, or Sprint will make alternate arrangements to get the Client to the customer.</w:t>
      </w:r>
    </w:p>
    <w:p w:rsidR="001956F8" w:rsidRPr="00D546B8" w:rsidRDefault="001956F8" w:rsidP="00A34FC3">
      <w:pPr>
        <w:ind w:right="144"/>
        <w:rPr>
          <w:color w:val="000000"/>
        </w:rPr>
      </w:pPr>
    </w:p>
    <w:p w:rsidR="00A34FC3" w:rsidRDefault="00A34FC3" w:rsidP="00A34FC3">
      <w:pPr>
        <w:ind w:right="144"/>
        <w:rPr>
          <w:color w:val="000000"/>
        </w:rPr>
      </w:pPr>
      <w:r>
        <w:rPr>
          <w:color w:val="000000"/>
        </w:rPr>
        <w:t xml:space="preserve">The customer is responsible </w:t>
      </w:r>
      <w:r w:rsidR="001956F8">
        <w:rPr>
          <w:color w:val="000000"/>
        </w:rPr>
        <w:t>for providing and ensuring the laptop</w:t>
      </w:r>
      <w:r>
        <w:rPr>
          <w:color w:val="000000"/>
        </w:rPr>
        <w:t xml:space="preserve"> is compatible with these clients. The Data Sheets with the requirements are listed below (if these links are broken, please go to </w:t>
      </w:r>
      <w:hyperlink r:id="rId22" w:history="1">
        <w:r w:rsidRPr="00A63913">
          <w:rPr>
            <w:rStyle w:val="Hyperlink"/>
          </w:rPr>
          <w:t>http://www.cisco.com</w:t>
        </w:r>
      </w:hyperlink>
      <w:r>
        <w:rPr>
          <w:color w:val="000000"/>
        </w:rPr>
        <w:t xml:space="preserve"> and do a search for the specific item):</w:t>
      </w:r>
    </w:p>
    <w:p w:rsidR="00A34FC3" w:rsidRDefault="00A34FC3" w:rsidP="00A34FC3">
      <w:pPr>
        <w:ind w:right="144"/>
        <w:rPr>
          <w:rFonts w:ascii="Arial" w:hAnsi="Arial" w:cs="Arial"/>
          <w:b/>
          <w:bCs/>
          <w:color w:val="666666"/>
          <w:kern w:val="36"/>
          <w:sz w:val="18"/>
          <w:szCs w:val="18"/>
        </w:rPr>
      </w:pPr>
    </w:p>
    <w:p w:rsidR="00A34FC3" w:rsidRPr="007B1107" w:rsidRDefault="00A34FC3" w:rsidP="00A34FC3">
      <w:pPr>
        <w:ind w:left="1440" w:right="720"/>
      </w:pPr>
      <w:r>
        <w:rPr>
          <w:color w:val="000000"/>
        </w:rPr>
        <w:t xml:space="preserve"> </w:t>
      </w:r>
      <w:r w:rsidRPr="007B1107">
        <w:t xml:space="preserve">Cisco IP Communicator Data Sheet: </w:t>
      </w:r>
      <w:hyperlink r:id="rId23" w:history="1">
        <w:r w:rsidRPr="007B1107">
          <w:rPr>
            <w:rStyle w:val="Hyperlink"/>
          </w:rPr>
          <w:t>http://www.cisco.com/en/US/prod/collateral/voicesw/ps6788/phones/ps5475/data_sheet_c78-669663.html</w:t>
        </w:r>
      </w:hyperlink>
      <w:r w:rsidRPr="007B1107">
        <w:t xml:space="preserve"> </w:t>
      </w:r>
    </w:p>
    <w:p w:rsidR="00A34FC3" w:rsidRPr="007B1107" w:rsidRDefault="001956F8" w:rsidP="00A34FC3">
      <w:pPr>
        <w:ind w:left="1440" w:right="720"/>
      </w:pPr>
      <w:r w:rsidRPr="007B1107">
        <w:t xml:space="preserve">Cisco Jabber for </w:t>
      </w:r>
      <w:r>
        <w:t>Windows</w:t>
      </w:r>
      <w:r w:rsidRPr="007B1107">
        <w:t xml:space="preserve"> Data Sheet </w:t>
      </w:r>
      <w:hyperlink r:id="rId24" w:history="1">
        <w:r w:rsidRPr="00946110">
          <w:rPr>
            <w:rStyle w:val="Hyperlink"/>
          </w:rPr>
          <w:t>http://www.cisco.com/en/US/products/ps12511/products_data_sheets_list.html</w:t>
        </w:r>
      </w:hyperlink>
      <w:r>
        <w:t xml:space="preserve"> </w:t>
      </w:r>
    </w:p>
    <w:p w:rsidR="00A34FC3" w:rsidRPr="007B1107" w:rsidRDefault="00A34FC3" w:rsidP="00A34FC3">
      <w:pPr>
        <w:ind w:left="1440" w:right="720"/>
      </w:pPr>
      <w:r w:rsidRPr="007B1107">
        <w:t>Cisco Jabber for Mac Data Sheet:</w:t>
      </w:r>
    </w:p>
    <w:p w:rsidR="00A34FC3" w:rsidRPr="007B1107" w:rsidRDefault="00A34FC3" w:rsidP="00A34FC3">
      <w:pPr>
        <w:ind w:left="1440" w:right="720"/>
      </w:pPr>
      <w:hyperlink r:id="rId25" w:history="1">
        <w:r w:rsidRPr="007B1107">
          <w:rPr>
            <w:rStyle w:val="Hyperlink"/>
          </w:rPr>
          <w:t>http://www.cisco.com/en/US/prod/collateral/voicesw/ps6789/ps6836/ps11764/data_sheet_c78-688461.html</w:t>
        </w:r>
      </w:hyperlink>
      <w:r w:rsidRPr="007B1107">
        <w:t xml:space="preserve"> </w:t>
      </w:r>
    </w:p>
    <w:p w:rsidR="00A34FC3" w:rsidRPr="007B1107" w:rsidRDefault="00A34FC3" w:rsidP="00A34FC3">
      <w:pPr>
        <w:ind w:left="1440" w:right="720"/>
      </w:pPr>
      <w:r w:rsidRPr="007B1107">
        <w:t xml:space="preserve">Cisco UC Integration for Microsoft Lync Data Sheet: </w:t>
      </w:r>
      <w:hyperlink r:id="rId26" w:history="1">
        <w:r w:rsidRPr="00AD432F">
          <w:rPr>
            <w:rStyle w:val="Hyperlink"/>
          </w:rPr>
          <w:t>http://www.cisco.com/en/US/prod/collateral/voicesw/ps6789/ps6836/ps11390/data_sheet_c78-c35040_ps11390_Products_Data_Sheet.html</w:t>
        </w:r>
      </w:hyperlink>
      <w:r w:rsidRPr="007B1107">
        <w:t xml:space="preserve"> </w:t>
      </w:r>
    </w:p>
    <w:p w:rsidR="00430179" w:rsidRDefault="00430179" w:rsidP="00430179">
      <w:pPr>
        <w:ind w:right="720"/>
      </w:pPr>
    </w:p>
    <w:p w:rsidR="00A34FC3" w:rsidRPr="00D7515D" w:rsidRDefault="00D7515D" w:rsidP="00D7515D">
      <w:pPr>
        <w:pStyle w:val="Heading2"/>
        <w:rPr>
          <w:u w:val="single"/>
        </w:rPr>
      </w:pPr>
      <w:bookmarkStart w:id="73" w:name="_Toc357152441"/>
      <w:r w:rsidRPr="0011124D">
        <w:rPr>
          <w:u w:val="single"/>
        </w:rPr>
        <w:t xml:space="preserve">Jabber </w:t>
      </w:r>
      <w:r>
        <w:rPr>
          <w:u w:val="single"/>
        </w:rPr>
        <w:t xml:space="preserve">Desktop </w:t>
      </w:r>
      <w:r w:rsidRPr="0011124D">
        <w:rPr>
          <w:u w:val="single"/>
        </w:rPr>
        <w:t xml:space="preserve">Clients </w:t>
      </w:r>
      <w:r w:rsidR="00A34FC3" w:rsidRPr="00D7515D">
        <w:rPr>
          <w:u w:val="single"/>
        </w:rPr>
        <w:t xml:space="preserve">configuration guides </w:t>
      </w:r>
      <w:r>
        <w:rPr>
          <w:u w:val="single"/>
        </w:rPr>
        <w:t>URLs</w:t>
      </w:r>
      <w:r w:rsidR="00A34FC3" w:rsidRPr="00D7515D">
        <w:rPr>
          <w:u w:val="single"/>
        </w:rPr>
        <w:t>:</w:t>
      </w:r>
      <w:bookmarkEnd w:id="73"/>
    </w:p>
    <w:p w:rsidR="00A34FC3" w:rsidRPr="007B1107" w:rsidRDefault="00A34FC3" w:rsidP="00A34FC3">
      <w:pPr>
        <w:ind w:left="1440" w:right="720"/>
      </w:pPr>
      <w:r w:rsidRPr="007B1107">
        <w:t>Cisco IP Communicator Configuration Guide:</w:t>
      </w:r>
    </w:p>
    <w:p w:rsidR="00D60A29" w:rsidRDefault="00D60A29" w:rsidP="00A34FC3">
      <w:pPr>
        <w:ind w:left="1440" w:right="720"/>
      </w:pPr>
      <w:hyperlink r:id="rId27" w:history="1">
        <w:r w:rsidRPr="00946110">
          <w:rPr>
            <w:rStyle w:val="Hyperlink"/>
          </w:rPr>
          <w:t>http://www.cisco.com/en/US/products/sw/voicesw/ps5475/tsd_products_support_series_home.html</w:t>
        </w:r>
      </w:hyperlink>
    </w:p>
    <w:p w:rsidR="00A34FC3" w:rsidRPr="007B1107" w:rsidRDefault="001956F8" w:rsidP="00A34FC3">
      <w:pPr>
        <w:ind w:left="1440" w:right="720"/>
      </w:pPr>
      <w:r>
        <w:t xml:space="preserve">Cisco Jabber for Windows </w:t>
      </w:r>
      <w:r w:rsidR="00A34FC3" w:rsidRPr="007B1107">
        <w:t>Configuration Guide:</w:t>
      </w:r>
    </w:p>
    <w:p w:rsidR="00A34FC3" w:rsidRPr="007B1107" w:rsidRDefault="001956F8" w:rsidP="00A34FC3">
      <w:pPr>
        <w:ind w:left="1440" w:right="720"/>
      </w:pPr>
      <w:hyperlink r:id="rId28" w:history="1">
        <w:r w:rsidRPr="00946110">
          <w:rPr>
            <w:rStyle w:val="Hyperlink"/>
          </w:rPr>
          <w:t>http://www.cisco.com/en/US/products/ps12511/tsd_products_support_series_home.html</w:t>
        </w:r>
      </w:hyperlink>
      <w:r>
        <w:t xml:space="preserve"> </w:t>
      </w:r>
      <w:r w:rsidRPr="001956F8">
        <w:t xml:space="preserve"> </w:t>
      </w:r>
      <w:r w:rsidR="00A34FC3" w:rsidRPr="007B1107">
        <w:t>Cisco Jabber for Mac Configuration Guide:</w:t>
      </w:r>
    </w:p>
    <w:p w:rsidR="00A34FC3" w:rsidRPr="007B1107" w:rsidRDefault="001956F8" w:rsidP="00A34FC3">
      <w:pPr>
        <w:ind w:left="1440" w:right="720"/>
      </w:pPr>
      <w:hyperlink r:id="rId29" w:history="1">
        <w:r w:rsidRPr="00946110">
          <w:rPr>
            <w:rStyle w:val="Hyperlink"/>
          </w:rPr>
          <w:t>http://www.cisco.com/en/US/products/ps11764/tsd_products_support_series_home.html</w:t>
        </w:r>
      </w:hyperlink>
      <w:r>
        <w:t xml:space="preserve"> </w:t>
      </w:r>
      <w:r w:rsidRPr="001956F8">
        <w:t xml:space="preserve"> </w:t>
      </w:r>
      <w:r w:rsidR="00A34FC3" w:rsidRPr="007B1107">
        <w:t>Cisco UC Integration for Microsoft Lync Configuration Guide:</w:t>
      </w:r>
    </w:p>
    <w:p w:rsidR="00A34FC3" w:rsidRDefault="00D60A29" w:rsidP="00D60A29">
      <w:pPr>
        <w:ind w:left="720" w:right="720" w:firstLine="720"/>
      </w:pPr>
      <w:hyperlink r:id="rId30" w:history="1">
        <w:r w:rsidRPr="00946110">
          <w:rPr>
            <w:rStyle w:val="Hyperlink"/>
          </w:rPr>
          <w:t>http://www.cisco.com/en/US/products/ps11390/tsd_products_support_series_home.html</w:t>
        </w:r>
      </w:hyperlink>
      <w:r>
        <w:t xml:space="preserve"> </w:t>
      </w:r>
    </w:p>
    <w:p w:rsidR="00D60A29" w:rsidRDefault="00D60A29" w:rsidP="00430179">
      <w:pPr>
        <w:pStyle w:val="ListParagraph"/>
        <w:ind w:left="0"/>
        <w:contextualSpacing w:val="0"/>
        <w:rPr>
          <w:rFonts w:ascii="Tahoma" w:hAnsi="Tahoma" w:cs="Tahoma"/>
          <w:b/>
          <w:bCs/>
          <w:sz w:val="20"/>
          <w:u w:val="single"/>
        </w:rPr>
      </w:pPr>
    </w:p>
    <w:p w:rsidR="009F5520" w:rsidRPr="0011124D" w:rsidRDefault="0011124D" w:rsidP="00430179">
      <w:pPr>
        <w:pStyle w:val="ListParagraph"/>
        <w:ind w:left="0"/>
        <w:contextualSpacing w:val="0"/>
        <w:rPr>
          <w:rFonts w:ascii="Tahoma" w:hAnsi="Tahoma" w:cs="Tahoma"/>
          <w:b/>
          <w:bCs/>
          <w:sz w:val="20"/>
          <w:u w:val="single"/>
        </w:rPr>
      </w:pPr>
      <w:r w:rsidRPr="0011124D">
        <w:rPr>
          <w:rFonts w:ascii="Tahoma" w:hAnsi="Tahoma" w:cs="Tahoma"/>
          <w:b/>
          <w:bCs/>
          <w:sz w:val="20"/>
          <w:u w:val="single"/>
        </w:rPr>
        <w:t xml:space="preserve">Overall </w:t>
      </w:r>
      <w:r w:rsidR="009F5520" w:rsidRPr="0011124D">
        <w:rPr>
          <w:rFonts w:ascii="Tahoma" w:hAnsi="Tahoma" w:cs="Tahoma"/>
          <w:b/>
          <w:bCs/>
          <w:sz w:val="20"/>
          <w:u w:val="single"/>
        </w:rPr>
        <w:t>LDAP Integration requirement</w:t>
      </w:r>
      <w:r w:rsidRPr="0011124D">
        <w:rPr>
          <w:rFonts w:ascii="Tahoma" w:hAnsi="Tahoma" w:cs="Tahoma"/>
          <w:b/>
          <w:bCs/>
          <w:sz w:val="20"/>
          <w:u w:val="single"/>
        </w:rPr>
        <w:t>:</w:t>
      </w:r>
    </w:p>
    <w:p w:rsidR="006000DC" w:rsidRDefault="00F51682" w:rsidP="006000DC">
      <w:pPr>
        <w:rPr>
          <w:color w:val="000000"/>
        </w:rPr>
      </w:pPr>
      <w:r>
        <w:rPr>
          <w:color w:val="000000"/>
        </w:rPr>
        <w:t>LDAP integration is required.</w:t>
      </w:r>
    </w:p>
    <w:p w:rsidR="00F51682" w:rsidRPr="006000DC" w:rsidRDefault="00F51682" w:rsidP="006000DC">
      <w:pPr>
        <w:rPr>
          <w:color w:val="000000"/>
        </w:rPr>
      </w:pPr>
      <w:bookmarkStart w:id="74" w:name="_GoBack"/>
      <w:bookmarkEnd w:id="74"/>
    </w:p>
    <w:p w:rsidR="006000DC" w:rsidRPr="006000DC" w:rsidRDefault="006000DC" w:rsidP="006000DC">
      <w:pPr>
        <w:pStyle w:val="ListParagraph"/>
        <w:ind w:hanging="360"/>
        <w:rPr>
          <w:color w:val="000000"/>
        </w:rPr>
      </w:pPr>
      <w:r w:rsidRPr="006000DC">
        <w:rPr>
          <w:color w:val="000000"/>
        </w:rPr>
        <w:t>·         Jabber Integrations/Presence Clients</w:t>
      </w:r>
    </w:p>
    <w:p w:rsidR="006000DC" w:rsidRPr="006000DC" w:rsidRDefault="006000DC" w:rsidP="006000DC">
      <w:pPr>
        <w:pStyle w:val="ListParagraph"/>
        <w:ind w:hanging="360"/>
        <w:rPr>
          <w:color w:val="000000"/>
        </w:rPr>
      </w:pPr>
      <w:r w:rsidRPr="006000DC">
        <w:rPr>
          <w:color w:val="000000"/>
        </w:rPr>
        <w:t>·         Single Inbox Voicemail (Unified Messaging)</w:t>
      </w:r>
    </w:p>
    <w:p w:rsidR="006000DC" w:rsidRPr="006000DC" w:rsidRDefault="006000DC" w:rsidP="006000DC">
      <w:pPr>
        <w:pStyle w:val="ListParagraph"/>
        <w:ind w:hanging="360"/>
        <w:rPr>
          <w:color w:val="000000"/>
        </w:rPr>
      </w:pPr>
      <w:r w:rsidRPr="006000DC">
        <w:rPr>
          <w:color w:val="000000"/>
        </w:rPr>
        <w:t xml:space="preserve">·         If they want to use sync AD ID/Passwords/Phone Numbers with the CUCM Global Catalog Directory and/or </w:t>
      </w:r>
      <w:proofErr w:type="spellStart"/>
      <w:r w:rsidRPr="006000DC">
        <w:rPr>
          <w:color w:val="000000"/>
        </w:rPr>
        <w:t>CCMUser</w:t>
      </w:r>
      <w:proofErr w:type="spellEnd"/>
      <w:r w:rsidRPr="006000DC">
        <w:rPr>
          <w:color w:val="000000"/>
        </w:rPr>
        <w:t xml:space="preserve"> web page. </w:t>
      </w:r>
    </w:p>
    <w:p w:rsidR="00CD3F0B" w:rsidRDefault="00CD3F0B" w:rsidP="00070D88">
      <w:pPr>
        <w:rPr>
          <w:sz w:val="20"/>
          <w:szCs w:val="20"/>
        </w:rPr>
      </w:pPr>
    </w:p>
    <w:p w:rsidR="002C6886" w:rsidRDefault="002C6886" w:rsidP="00070D88">
      <w:pPr>
        <w:rPr>
          <w:b/>
        </w:rPr>
      </w:pPr>
    </w:p>
    <w:p w:rsidR="0011124D" w:rsidRDefault="0011124D" w:rsidP="00070D88">
      <w:pPr>
        <w:rPr>
          <w:b/>
        </w:rPr>
      </w:pPr>
    </w:p>
    <w:p w:rsidR="0011124D" w:rsidRDefault="0011124D" w:rsidP="00070D88">
      <w:pPr>
        <w:rPr>
          <w:b/>
        </w:rPr>
      </w:pPr>
    </w:p>
    <w:p w:rsidR="0011124D" w:rsidRDefault="0011124D" w:rsidP="00070D88">
      <w:pPr>
        <w:rPr>
          <w:b/>
        </w:rPr>
      </w:pPr>
    </w:p>
    <w:p w:rsidR="0011124D" w:rsidRDefault="0011124D" w:rsidP="00070D88">
      <w:pPr>
        <w:rPr>
          <w:b/>
        </w:rPr>
      </w:pPr>
    </w:p>
    <w:p w:rsidR="0011124D" w:rsidRDefault="0011124D" w:rsidP="00070D88">
      <w:pPr>
        <w:rPr>
          <w:b/>
        </w:rPr>
      </w:pPr>
    </w:p>
    <w:p w:rsidR="0011124D" w:rsidRDefault="0011124D" w:rsidP="00070D88">
      <w:pPr>
        <w:rPr>
          <w:b/>
        </w:rPr>
      </w:pPr>
    </w:p>
    <w:p w:rsidR="0011124D" w:rsidRDefault="0011124D" w:rsidP="00070D88">
      <w:pPr>
        <w:rPr>
          <w:b/>
        </w:rPr>
      </w:pPr>
    </w:p>
    <w:p w:rsidR="0011472E" w:rsidRPr="00E54F60" w:rsidRDefault="00457DF7" w:rsidP="006D541D">
      <w:pPr>
        <w:pStyle w:val="Heading1"/>
        <w:ind w:right="720"/>
        <w:jc w:val="left"/>
        <w:rPr>
          <w:i/>
          <w:iCs/>
          <w:sz w:val="28"/>
          <w:szCs w:val="28"/>
        </w:rPr>
      </w:pPr>
      <w:bookmarkStart w:id="75" w:name="_Toc317855003"/>
      <w:bookmarkStart w:id="76" w:name="_Toc357152442"/>
      <w:r w:rsidRPr="00E54F60">
        <w:rPr>
          <w:sz w:val="28"/>
          <w:szCs w:val="28"/>
        </w:rPr>
        <w:t>Customer Responsibilities:</w:t>
      </w:r>
      <w:bookmarkEnd w:id="75"/>
      <w:r w:rsidR="0011124D">
        <w:rPr>
          <w:sz w:val="28"/>
          <w:szCs w:val="28"/>
        </w:rPr>
        <w:t xml:space="preserve"> </w:t>
      </w:r>
      <w:r w:rsidR="0011124D" w:rsidRPr="0011124D">
        <w:rPr>
          <w:color w:val="FF0000"/>
          <w:sz w:val="28"/>
          <w:szCs w:val="28"/>
        </w:rPr>
        <w:t>&lt;&lt;Please edit as applicable to your specific design&gt;&gt;</w:t>
      </w:r>
      <w:bookmarkEnd w:id="76"/>
    </w:p>
    <w:p w:rsidR="00457DF7" w:rsidRPr="00134CC7" w:rsidRDefault="00457DF7" w:rsidP="00457DF7">
      <w:pPr>
        <w:rPr>
          <w:i/>
          <w:iCs/>
          <w:sz w:val="20"/>
          <w:szCs w:val="20"/>
        </w:rPr>
      </w:pPr>
      <w:r w:rsidRPr="00AA17FD">
        <w:rPr>
          <w:i/>
          <w:iCs/>
        </w:rPr>
        <w:t>Customer will:</w:t>
      </w:r>
      <w:r>
        <w:rPr>
          <w:i/>
          <w:iCs/>
        </w:rPr>
        <w:t xml:space="preserve">  </w:t>
      </w:r>
    </w:p>
    <w:tbl>
      <w:tblPr>
        <w:tblW w:w="10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9162"/>
      </w:tblGrid>
      <w:tr w:rsidR="00457DF7" w:rsidRPr="002113D2" w:rsidTr="000F27B0">
        <w:trPr>
          <w:jc w:val="center"/>
        </w:trPr>
        <w:tc>
          <w:tcPr>
            <w:tcW w:w="972" w:type="dxa"/>
            <w:tcBorders>
              <w:top w:val="single" w:sz="4" w:space="0" w:color="auto"/>
              <w:left w:val="single" w:sz="4" w:space="0" w:color="auto"/>
              <w:bottom w:val="nil"/>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nil"/>
              <w:right w:val="single" w:sz="4" w:space="0" w:color="auto"/>
            </w:tcBorders>
          </w:tcPr>
          <w:p w:rsidR="00457DF7" w:rsidRPr="00B21E1A" w:rsidRDefault="00457DF7" w:rsidP="00894B94">
            <w:pPr>
              <w:rPr>
                <w:sz w:val="20"/>
                <w:szCs w:val="20"/>
              </w:rPr>
            </w:pPr>
            <w:r w:rsidRPr="00B21E1A">
              <w:rPr>
                <w:sz w:val="20"/>
                <w:szCs w:val="20"/>
              </w:rPr>
              <w:t>Supply Sprint a complete, accurate list of Customer’s telephone numbers (TNs) per site for all sites to be ported</w:t>
            </w:r>
            <w:r w:rsidR="00894B94">
              <w:rPr>
                <w:sz w:val="20"/>
                <w:szCs w:val="20"/>
              </w:rPr>
              <w:t xml:space="preserve"> and if applicable, an accurate quantity of new TNs needed per site </w:t>
            </w:r>
          </w:p>
        </w:tc>
      </w:tr>
      <w:tr w:rsidR="00457DF7" w:rsidRPr="002113D2" w:rsidTr="000F27B0">
        <w:trPr>
          <w:jc w:val="center"/>
        </w:trPr>
        <w:tc>
          <w:tcPr>
            <w:tcW w:w="972" w:type="dxa"/>
            <w:tcBorders>
              <w:top w:val="single" w:sz="4" w:space="0" w:color="auto"/>
              <w:left w:val="single" w:sz="4" w:space="0" w:color="auto"/>
              <w:bottom w:val="nil"/>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nil"/>
              <w:right w:val="single" w:sz="4" w:space="0" w:color="auto"/>
            </w:tcBorders>
          </w:tcPr>
          <w:p w:rsidR="00457DF7" w:rsidRPr="00B21E1A" w:rsidRDefault="00457DF7" w:rsidP="00E47BF5">
            <w:pPr>
              <w:rPr>
                <w:sz w:val="20"/>
                <w:szCs w:val="20"/>
              </w:rPr>
            </w:pPr>
            <w:r>
              <w:rPr>
                <w:sz w:val="20"/>
                <w:szCs w:val="20"/>
              </w:rPr>
              <w:t>S</w:t>
            </w:r>
            <w:r w:rsidRPr="00B21E1A">
              <w:rPr>
                <w:sz w:val="20"/>
                <w:szCs w:val="20"/>
              </w:rPr>
              <w:t>upply an approved dial plan to support the Service.  Calls outside the scope of the Service will be blocked through Customer’s IP/PBX.  Calls outside of blocked TNs (</w:t>
            </w:r>
            <w:r w:rsidR="00F77EF4" w:rsidRPr="00B21E1A">
              <w:rPr>
                <w:sz w:val="20"/>
                <w:szCs w:val="20"/>
              </w:rPr>
              <w:t>e.g.</w:t>
            </w:r>
            <w:r w:rsidRPr="00B21E1A">
              <w:rPr>
                <w:sz w:val="20"/>
                <w:szCs w:val="20"/>
              </w:rPr>
              <w:t>: Directory Assistance and Operator Services) will be charged</w:t>
            </w:r>
          </w:p>
        </w:tc>
      </w:tr>
      <w:tr w:rsidR="00457DF7" w:rsidRPr="002113D2" w:rsidTr="000F27B0">
        <w:trPr>
          <w:trHeight w:val="165"/>
          <w:jc w:val="center"/>
        </w:trPr>
        <w:tc>
          <w:tcPr>
            <w:tcW w:w="972" w:type="dxa"/>
            <w:tcBorders>
              <w:top w:val="single" w:sz="4" w:space="0" w:color="auto"/>
              <w:left w:val="single" w:sz="4" w:space="0" w:color="auto"/>
              <w:bottom w:val="single" w:sz="4" w:space="0" w:color="auto"/>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single" w:sz="4" w:space="0" w:color="auto"/>
              <w:right w:val="single" w:sz="4" w:space="0" w:color="auto"/>
            </w:tcBorders>
          </w:tcPr>
          <w:p w:rsidR="00457DF7" w:rsidRPr="00B21E1A" w:rsidRDefault="00457DF7" w:rsidP="00E47BF5">
            <w:pPr>
              <w:rPr>
                <w:sz w:val="20"/>
                <w:szCs w:val="20"/>
              </w:rPr>
            </w:pPr>
            <w:r>
              <w:rPr>
                <w:sz w:val="20"/>
                <w:szCs w:val="20"/>
              </w:rPr>
              <w:t>I</w:t>
            </w:r>
            <w:r w:rsidRPr="00B21E1A">
              <w:rPr>
                <w:sz w:val="20"/>
                <w:szCs w:val="20"/>
              </w:rPr>
              <w:t>dentify a Single Point of Contact (SPOC) who will be the primary interface to the Sprint Program Manager.</w:t>
            </w:r>
          </w:p>
        </w:tc>
      </w:tr>
      <w:tr w:rsidR="00457DF7" w:rsidRPr="002113D2" w:rsidTr="000F27B0">
        <w:trPr>
          <w:trHeight w:val="170"/>
          <w:jc w:val="center"/>
        </w:trPr>
        <w:tc>
          <w:tcPr>
            <w:tcW w:w="972" w:type="dxa"/>
            <w:tcBorders>
              <w:top w:val="single" w:sz="4" w:space="0" w:color="auto"/>
              <w:left w:val="single" w:sz="4" w:space="0" w:color="auto"/>
              <w:bottom w:val="single" w:sz="4" w:space="0" w:color="auto"/>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single" w:sz="4" w:space="0" w:color="auto"/>
              <w:right w:val="single" w:sz="4" w:space="0" w:color="auto"/>
            </w:tcBorders>
          </w:tcPr>
          <w:p w:rsidR="00457DF7" w:rsidRPr="00AA17FD" w:rsidRDefault="00457DF7" w:rsidP="00E47BF5">
            <w:pPr>
              <w:rPr>
                <w:sz w:val="20"/>
                <w:szCs w:val="20"/>
              </w:rPr>
            </w:pPr>
            <w:r>
              <w:rPr>
                <w:sz w:val="20"/>
                <w:szCs w:val="20"/>
              </w:rPr>
              <w:t>P</w:t>
            </w:r>
            <w:r w:rsidRPr="00B21E1A">
              <w:rPr>
                <w:sz w:val="20"/>
                <w:szCs w:val="20"/>
              </w:rPr>
              <w:t>articipate in the technical design and d</w:t>
            </w:r>
            <w:r>
              <w:rPr>
                <w:sz w:val="20"/>
                <w:szCs w:val="20"/>
              </w:rPr>
              <w:t>evelopment of a Network Design D</w:t>
            </w:r>
            <w:r w:rsidRPr="00B21E1A">
              <w:rPr>
                <w:sz w:val="20"/>
                <w:szCs w:val="20"/>
              </w:rPr>
              <w:t xml:space="preserve">ocument </w:t>
            </w:r>
            <w:r>
              <w:rPr>
                <w:sz w:val="20"/>
                <w:szCs w:val="20"/>
              </w:rPr>
              <w:t xml:space="preserve">and Customer Statement of Work </w:t>
            </w:r>
            <w:r w:rsidRPr="00B21E1A">
              <w:rPr>
                <w:sz w:val="20"/>
                <w:szCs w:val="20"/>
              </w:rPr>
              <w:t>which will be agreed to by both Sprint and Customer before implementation.</w:t>
            </w:r>
          </w:p>
        </w:tc>
      </w:tr>
      <w:tr w:rsidR="00457DF7" w:rsidRPr="002113D2" w:rsidTr="000F27B0">
        <w:trPr>
          <w:trHeight w:val="165"/>
          <w:jc w:val="center"/>
        </w:trPr>
        <w:tc>
          <w:tcPr>
            <w:tcW w:w="972" w:type="dxa"/>
            <w:tcBorders>
              <w:top w:val="single" w:sz="4" w:space="0" w:color="auto"/>
              <w:left w:val="single" w:sz="4" w:space="0" w:color="auto"/>
              <w:bottom w:val="single" w:sz="4" w:space="0" w:color="auto"/>
              <w:right w:val="nil"/>
            </w:tcBorders>
          </w:tcPr>
          <w:p w:rsidR="00457DF7" w:rsidRPr="002113D2" w:rsidRDefault="00457DF7" w:rsidP="00A569BE">
            <w:pPr>
              <w:jc w:val="center"/>
              <w:rPr>
                <w:b/>
                <w:sz w:val="20"/>
                <w:szCs w:val="20"/>
              </w:rPr>
            </w:pPr>
            <w:r>
              <w:rPr>
                <w:b/>
                <w:sz w:val="20"/>
                <w:szCs w:val="20"/>
              </w:rPr>
              <w:t>[</w:t>
            </w:r>
            <w:r w:rsidRPr="00885764">
              <w:rPr>
                <w:b/>
                <w:sz w:val="20"/>
                <w:szCs w:val="20"/>
              </w:rPr>
              <w:t>X</w:t>
            </w:r>
            <w:r>
              <w:rPr>
                <w:b/>
                <w:sz w:val="20"/>
                <w:szCs w:val="20"/>
              </w:rPr>
              <w:t>]</w:t>
            </w:r>
          </w:p>
        </w:tc>
        <w:tc>
          <w:tcPr>
            <w:tcW w:w="9162" w:type="dxa"/>
            <w:tcBorders>
              <w:top w:val="single" w:sz="4" w:space="0" w:color="auto"/>
              <w:left w:val="nil"/>
              <w:bottom w:val="single" w:sz="4" w:space="0" w:color="auto"/>
              <w:right w:val="single" w:sz="4" w:space="0" w:color="auto"/>
            </w:tcBorders>
          </w:tcPr>
          <w:p w:rsidR="00457DF7" w:rsidRPr="00B21E1A" w:rsidRDefault="00894B94" w:rsidP="005008FB">
            <w:pPr>
              <w:rPr>
                <w:sz w:val="20"/>
                <w:szCs w:val="20"/>
              </w:rPr>
            </w:pPr>
            <w:r>
              <w:rPr>
                <w:sz w:val="20"/>
                <w:szCs w:val="20"/>
              </w:rPr>
              <w:t>For the sites where Sprint i</w:t>
            </w:r>
            <w:r w:rsidR="00756C3C">
              <w:rPr>
                <w:sz w:val="20"/>
                <w:szCs w:val="20"/>
              </w:rPr>
              <w:t>s routing the 911/E911 calls, the customer will p</w:t>
            </w:r>
            <w:r w:rsidR="00457DF7" w:rsidRPr="00B21E1A">
              <w:rPr>
                <w:sz w:val="20"/>
                <w:szCs w:val="20"/>
              </w:rPr>
              <w:t xml:space="preserve">rovide Sprint with a single physical registered location (“Registered Location”) for each Site, consisting of a valid mailing address and any additional premise information required by applicable 911 or E911 laws or governmental regulations, for each Customer device connected to </w:t>
            </w:r>
            <w:r w:rsidR="005008FB">
              <w:rPr>
                <w:sz w:val="20"/>
                <w:szCs w:val="20"/>
              </w:rPr>
              <w:t>Sprint’s Service.</w:t>
            </w:r>
            <w:r w:rsidR="00457DF7" w:rsidRPr="00B21E1A">
              <w:rPr>
                <w:sz w:val="20"/>
                <w:szCs w:val="20"/>
              </w:rPr>
              <w:t>. Customer must update through an email to their Sprint Account Team the Registered Location upon each Customer change.</w:t>
            </w:r>
          </w:p>
        </w:tc>
      </w:tr>
      <w:tr w:rsidR="00457DF7" w:rsidRPr="002113D2" w:rsidTr="000F27B0">
        <w:trPr>
          <w:trHeight w:val="285"/>
          <w:jc w:val="center"/>
        </w:trPr>
        <w:tc>
          <w:tcPr>
            <w:tcW w:w="972" w:type="dxa"/>
            <w:tcBorders>
              <w:top w:val="single" w:sz="4" w:space="0" w:color="auto"/>
              <w:left w:val="single" w:sz="4" w:space="0" w:color="auto"/>
              <w:bottom w:val="single" w:sz="4" w:space="0" w:color="auto"/>
              <w:right w:val="nil"/>
            </w:tcBorders>
          </w:tcPr>
          <w:p w:rsidR="00457DF7" w:rsidRPr="002113D2" w:rsidRDefault="00457DF7" w:rsidP="00A569BE">
            <w:pPr>
              <w:jc w:val="center"/>
              <w:rPr>
                <w:b/>
                <w:sz w:val="20"/>
                <w:szCs w:val="20"/>
              </w:rPr>
            </w:pPr>
            <w:r>
              <w:rPr>
                <w:b/>
                <w:sz w:val="20"/>
                <w:szCs w:val="20"/>
              </w:rPr>
              <w:t>[</w:t>
            </w:r>
            <w:r w:rsidR="00A569BE">
              <w:rPr>
                <w:b/>
                <w:sz w:val="20"/>
                <w:szCs w:val="20"/>
              </w:rPr>
              <w:t>X</w:t>
            </w:r>
            <w:r>
              <w:rPr>
                <w:b/>
                <w:sz w:val="20"/>
                <w:szCs w:val="20"/>
              </w:rPr>
              <w:t>]</w:t>
            </w:r>
          </w:p>
        </w:tc>
        <w:tc>
          <w:tcPr>
            <w:tcW w:w="9162" w:type="dxa"/>
            <w:tcBorders>
              <w:top w:val="single" w:sz="4" w:space="0" w:color="auto"/>
              <w:left w:val="nil"/>
              <w:bottom w:val="single" w:sz="4" w:space="0" w:color="auto"/>
              <w:right w:val="single" w:sz="4" w:space="0" w:color="auto"/>
            </w:tcBorders>
          </w:tcPr>
          <w:p w:rsidR="00457DF7" w:rsidRPr="00B21E1A" w:rsidRDefault="00457DF7" w:rsidP="00E47BF5">
            <w:pPr>
              <w:rPr>
                <w:sz w:val="20"/>
                <w:szCs w:val="20"/>
              </w:rPr>
            </w:pPr>
            <w:r>
              <w:rPr>
                <w:sz w:val="20"/>
                <w:szCs w:val="20"/>
              </w:rPr>
              <w:t>P</w:t>
            </w:r>
            <w:r w:rsidRPr="00B21E1A">
              <w:rPr>
                <w:sz w:val="20"/>
                <w:szCs w:val="20"/>
              </w:rPr>
              <w:t>rovide a standard T.38 compatible modem for faxing capabilities.  The Service will not support faxing without the T.38 compatible modem</w:t>
            </w:r>
            <w:r>
              <w:rPr>
                <w:sz w:val="20"/>
                <w:szCs w:val="20"/>
              </w:rPr>
              <w:t>.  Additional CODEC requirements may apply.</w:t>
            </w:r>
          </w:p>
        </w:tc>
      </w:tr>
      <w:tr w:rsidR="00457DF7" w:rsidRPr="002113D2" w:rsidTr="000F27B0">
        <w:trPr>
          <w:trHeight w:val="260"/>
          <w:jc w:val="center"/>
        </w:trPr>
        <w:tc>
          <w:tcPr>
            <w:tcW w:w="972" w:type="dxa"/>
            <w:tcBorders>
              <w:top w:val="single" w:sz="4" w:space="0" w:color="auto"/>
              <w:left w:val="single" w:sz="4" w:space="0" w:color="auto"/>
              <w:bottom w:val="single" w:sz="4" w:space="0" w:color="auto"/>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single" w:sz="4" w:space="0" w:color="auto"/>
              <w:right w:val="single" w:sz="4" w:space="0" w:color="auto"/>
            </w:tcBorders>
          </w:tcPr>
          <w:p w:rsidR="00457DF7" w:rsidRPr="00B21E1A" w:rsidRDefault="00457DF7" w:rsidP="00A569BE">
            <w:pPr>
              <w:rPr>
                <w:sz w:val="20"/>
                <w:szCs w:val="20"/>
              </w:rPr>
            </w:pPr>
            <w:r>
              <w:rPr>
                <w:sz w:val="20"/>
                <w:szCs w:val="20"/>
              </w:rPr>
              <w:t>B</w:t>
            </w:r>
            <w:r w:rsidRPr="00B21E1A">
              <w:rPr>
                <w:sz w:val="20"/>
                <w:szCs w:val="20"/>
              </w:rPr>
              <w:t xml:space="preserve">e responsible for providing and </w:t>
            </w:r>
            <w:proofErr w:type="gramStart"/>
            <w:r w:rsidRPr="00B21E1A">
              <w:rPr>
                <w:sz w:val="20"/>
                <w:szCs w:val="20"/>
              </w:rPr>
              <w:t xml:space="preserve">maintaining </w:t>
            </w:r>
            <w:r w:rsidR="00756C3C">
              <w:rPr>
                <w:sz w:val="20"/>
                <w:szCs w:val="20"/>
              </w:rPr>
              <w:t xml:space="preserve"> any</w:t>
            </w:r>
            <w:proofErr w:type="gramEnd"/>
            <w:r w:rsidR="00756C3C">
              <w:rPr>
                <w:sz w:val="20"/>
                <w:szCs w:val="20"/>
              </w:rPr>
              <w:t xml:space="preserve"> </w:t>
            </w:r>
            <w:r w:rsidRPr="00B21E1A">
              <w:rPr>
                <w:sz w:val="20"/>
                <w:szCs w:val="20"/>
              </w:rPr>
              <w:t xml:space="preserve">Customer’s </w:t>
            </w:r>
            <w:r w:rsidR="00756C3C">
              <w:rPr>
                <w:sz w:val="20"/>
                <w:szCs w:val="20"/>
              </w:rPr>
              <w:t>provided adjunct devices (</w:t>
            </w:r>
            <w:r w:rsidR="00F77EF4">
              <w:rPr>
                <w:sz w:val="20"/>
                <w:szCs w:val="20"/>
              </w:rPr>
              <w:t>e.g.</w:t>
            </w:r>
            <w:r w:rsidR="00756C3C">
              <w:rPr>
                <w:sz w:val="20"/>
                <w:szCs w:val="20"/>
              </w:rPr>
              <w:t xml:space="preserve"> Paging, </w:t>
            </w:r>
            <w:proofErr w:type="spellStart"/>
            <w:r w:rsidR="00756C3C">
              <w:rPr>
                <w:sz w:val="20"/>
                <w:szCs w:val="20"/>
              </w:rPr>
              <w:t>nite</w:t>
            </w:r>
            <w:proofErr w:type="spellEnd"/>
            <w:r w:rsidR="00756C3C">
              <w:rPr>
                <w:sz w:val="20"/>
                <w:szCs w:val="20"/>
              </w:rPr>
              <w:t xml:space="preserve"> bells, </w:t>
            </w:r>
            <w:r w:rsidR="00A569BE">
              <w:rPr>
                <w:sz w:val="20"/>
                <w:szCs w:val="20"/>
              </w:rPr>
              <w:t xml:space="preserve">PC Phones/Consoles, </w:t>
            </w:r>
            <w:r w:rsidR="00756C3C">
              <w:rPr>
                <w:sz w:val="20"/>
                <w:szCs w:val="20"/>
              </w:rPr>
              <w:t xml:space="preserve">hybrid </w:t>
            </w:r>
            <w:proofErr w:type="spellStart"/>
            <w:r w:rsidR="00756C3C">
              <w:rPr>
                <w:sz w:val="20"/>
                <w:szCs w:val="20"/>
              </w:rPr>
              <w:t>PBXes</w:t>
            </w:r>
            <w:proofErr w:type="spellEnd"/>
            <w:r w:rsidR="00756C3C">
              <w:rPr>
                <w:sz w:val="20"/>
                <w:szCs w:val="20"/>
              </w:rPr>
              <w:t xml:space="preserve"> </w:t>
            </w:r>
            <w:proofErr w:type="spellStart"/>
            <w:r w:rsidR="00756C3C">
              <w:rPr>
                <w:sz w:val="20"/>
                <w:szCs w:val="20"/>
              </w:rPr>
              <w:t>etc</w:t>
            </w:r>
            <w:proofErr w:type="spellEnd"/>
            <w:r w:rsidR="00756C3C">
              <w:rPr>
                <w:sz w:val="20"/>
                <w:szCs w:val="20"/>
              </w:rPr>
              <w:t xml:space="preserve">) </w:t>
            </w:r>
            <w:r w:rsidRPr="00B21E1A">
              <w:rPr>
                <w:sz w:val="20"/>
                <w:szCs w:val="20"/>
              </w:rPr>
              <w:t xml:space="preserve"> needed </w:t>
            </w:r>
            <w:r>
              <w:rPr>
                <w:sz w:val="20"/>
                <w:szCs w:val="20"/>
              </w:rPr>
              <w:t xml:space="preserve">for the Service.  </w:t>
            </w:r>
            <w:r w:rsidRPr="00B21E1A">
              <w:rPr>
                <w:sz w:val="20"/>
                <w:szCs w:val="20"/>
              </w:rPr>
              <w:t>Customer will deploy Customer equipment that meets the requirements described</w:t>
            </w:r>
            <w:r>
              <w:rPr>
                <w:sz w:val="20"/>
                <w:szCs w:val="20"/>
              </w:rPr>
              <w:t>.</w:t>
            </w:r>
          </w:p>
        </w:tc>
      </w:tr>
      <w:tr w:rsidR="00457DF7" w:rsidRPr="002113D2" w:rsidTr="000F27B0">
        <w:trPr>
          <w:trHeight w:val="188"/>
          <w:jc w:val="center"/>
        </w:trPr>
        <w:tc>
          <w:tcPr>
            <w:tcW w:w="972" w:type="dxa"/>
            <w:tcBorders>
              <w:top w:val="single" w:sz="4" w:space="0" w:color="auto"/>
              <w:left w:val="single" w:sz="4" w:space="0" w:color="auto"/>
              <w:bottom w:val="single" w:sz="4" w:space="0" w:color="auto"/>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single" w:sz="4" w:space="0" w:color="auto"/>
              <w:right w:val="single" w:sz="4" w:space="0" w:color="auto"/>
            </w:tcBorders>
          </w:tcPr>
          <w:p w:rsidR="00457DF7" w:rsidRPr="00AA17FD" w:rsidRDefault="00457DF7" w:rsidP="00A569BE">
            <w:pPr>
              <w:rPr>
                <w:sz w:val="20"/>
                <w:szCs w:val="20"/>
              </w:rPr>
            </w:pPr>
            <w:r>
              <w:rPr>
                <w:sz w:val="20"/>
                <w:szCs w:val="20"/>
              </w:rPr>
              <w:t>P</w:t>
            </w:r>
            <w:r w:rsidRPr="00B21E1A">
              <w:rPr>
                <w:sz w:val="20"/>
                <w:szCs w:val="20"/>
              </w:rPr>
              <w:t xml:space="preserve">articipate in testing of Service </w:t>
            </w:r>
            <w:r>
              <w:rPr>
                <w:sz w:val="20"/>
                <w:szCs w:val="20"/>
              </w:rPr>
              <w:t>after</w:t>
            </w:r>
            <w:r w:rsidRPr="00B21E1A">
              <w:rPr>
                <w:sz w:val="20"/>
                <w:szCs w:val="20"/>
              </w:rPr>
              <w:t xml:space="preserve"> implementation. </w:t>
            </w:r>
            <w:r>
              <w:rPr>
                <w:sz w:val="20"/>
                <w:szCs w:val="20"/>
              </w:rPr>
              <w:t xml:space="preserve">If Customer elect not to participate in testing, the Service will be deemed accepted after 5 days after installation. </w:t>
            </w:r>
          </w:p>
        </w:tc>
      </w:tr>
      <w:tr w:rsidR="00457DF7" w:rsidRPr="002113D2" w:rsidTr="000F27B0">
        <w:trPr>
          <w:jc w:val="center"/>
        </w:trPr>
        <w:tc>
          <w:tcPr>
            <w:tcW w:w="972" w:type="dxa"/>
            <w:tcBorders>
              <w:top w:val="single" w:sz="4" w:space="0" w:color="auto"/>
              <w:left w:val="single" w:sz="4" w:space="0" w:color="auto"/>
              <w:bottom w:val="nil"/>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nil"/>
              <w:right w:val="single" w:sz="4" w:space="0" w:color="auto"/>
            </w:tcBorders>
          </w:tcPr>
          <w:p w:rsidR="00457DF7" w:rsidRPr="00AA17FD" w:rsidRDefault="00457DF7" w:rsidP="00E47BF5">
            <w:pPr>
              <w:rPr>
                <w:sz w:val="20"/>
                <w:szCs w:val="20"/>
              </w:rPr>
            </w:pPr>
            <w:r>
              <w:rPr>
                <w:sz w:val="20"/>
                <w:szCs w:val="20"/>
              </w:rPr>
              <w:t>B</w:t>
            </w:r>
            <w:r w:rsidRPr="00B21E1A">
              <w:rPr>
                <w:sz w:val="20"/>
                <w:szCs w:val="20"/>
              </w:rPr>
              <w:t>e responsible for providing all maintenance, management and monitoring on Customer-owned equipment for the Term of the Agreement.</w:t>
            </w:r>
          </w:p>
        </w:tc>
      </w:tr>
      <w:tr w:rsidR="00457DF7" w:rsidRPr="002113D2" w:rsidTr="000F27B0">
        <w:trPr>
          <w:jc w:val="center"/>
        </w:trPr>
        <w:tc>
          <w:tcPr>
            <w:tcW w:w="972" w:type="dxa"/>
            <w:tcBorders>
              <w:top w:val="single" w:sz="4" w:space="0" w:color="auto"/>
              <w:left w:val="single" w:sz="4" w:space="0" w:color="auto"/>
              <w:bottom w:val="nil"/>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nil"/>
              <w:right w:val="single" w:sz="4" w:space="0" w:color="auto"/>
            </w:tcBorders>
          </w:tcPr>
          <w:p w:rsidR="00457DF7" w:rsidRPr="00AA17FD" w:rsidRDefault="00457DF7" w:rsidP="00756C3C">
            <w:pPr>
              <w:rPr>
                <w:sz w:val="20"/>
                <w:szCs w:val="20"/>
              </w:rPr>
            </w:pPr>
            <w:r w:rsidRPr="00B21E1A">
              <w:rPr>
                <w:sz w:val="20"/>
                <w:szCs w:val="20"/>
              </w:rPr>
              <w:t xml:space="preserve">Customer will not modify, make additions to or perform any maintenance </w:t>
            </w:r>
            <w:proofErr w:type="gramStart"/>
            <w:r w:rsidRPr="00B21E1A">
              <w:rPr>
                <w:sz w:val="20"/>
                <w:szCs w:val="20"/>
              </w:rPr>
              <w:t>on  equipment</w:t>
            </w:r>
            <w:proofErr w:type="gramEnd"/>
            <w:r w:rsidRPr="00B21E1A">
              <w:rPr>
                <w:sz w:val="20"/>
                <w:szCs w:val="20"/>
              </w:rPr>
              <w:t xml:space="preserve"> that connects with the Service  (</w:t>
            </w:r>
            <w:r w:rsidR="00756C3C">
              <w:rPr>
                <w:sz w:val="20"/>
                <w:szCs w:val="20"/>
              </w:rPr>
              <w:t xml:space="preserve">Paging, </w:t>
            </w:r>
            <w:proofErr w:type="spellStart"/>
            <w:r w:rsidR="00756C3C">
              <w:rPr>
                <w:sz w:val="20"/>
                <w:szCs w:val="20"/>
              </w:rPr>
              <w:t>nite</w:t>
            </w:r>
            <w:proofErr w:type="spellEnd"/>
            <w:r w:rsidR="00756C3C">
              <w:rPr>
                <w:sz w:val="20"/>
                <w:szCs w:val="20"/>
              </w:rPr>
              <w:t xml:space="preserve"> bells, hybrid </w:t>
            </w:r>
            <w:proofErr w:type="spellStart"/>
            <w:r w:rsidR="00756C3C">
              <w:rPr>
                <w:sz w:val="20"/>
                <w:szCs w:val="20"/>
              </w:rPr>
              <w:t>PBXes</w:t>
            </w:r>
            <w:proofErr w:type="spellEnd"/>
            <w:r w:rsidRPr="00B21E1A">
              <w:rPr>
                <w:sz w:val="20"/>
                <w:szCs w:val="20"/>
              </w:rPr>
              <w:t>, etc.), if such activity could impact use of the Service, without Sprint’s prior written approval.  Any Customer-initiated changes that require recertification or interoperability testing to occur will be made at Customer’s sole cost and expense.  Such changes will need to follow a mutually agreed upon Change Control process. Sprint may charge time and materials to troubleshoot problems arising out of Customer-initiated changes that are not preapproved in writing by Sprint</w:t>
            </w:r>
            <w:r>
              <w:rPr>
                <w:sz w:val="20"/>
                <w:szCs w:val="20"/>
              </w:rPr>
              <w:t>.</w:t>
            </w:r>
          </w:p>
        </w:tc>
      </w:tr>
      <w:tr w:rsidR="00457DF7" w:rsidRPr="002113D2" w:rsidTr="000F27B0">
        <w:trPr>
          <w:jc w:val="center"/>
        </w:trPr>
        <w:tc>
          <w:tcPr>
            <w:tcW w:w="972" w:type="dxa"/>
            <w:tcBorders>
              <w:top w:val="single" w:sz="4" w:space="0" w:color="auto"/>
              <w:left w:val="single" w:sz="4" w:space="0" w:color="auto"/>
              <w:bottom w:val="nil"/>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nil"/>
              <w:right w:val="single" w:sz="4" w:space="0" w:color="auto"/>
            </w:tcBorders>
          </w:tcPr>
          <w:p w:rsidR="00457DF7" w:rsidRPr="00AA17FD" w:rsidRDefault="00457DF7" w:rsidP="00E47BF5">
            <w:pPr>
              <w:rPr>
                <w:sz w:val="20"/>
                <w:szCs w:val="20"/>
              </w:rPr>
            </w:pPr>
            <w:r w:rsidRPr="00B21E1A">
              <w:rPr>
                <w:sz w:val="20"/>
                <w:szCs w:val="20"/>
              </w:rPr>
              <w:t xml:space="preserve">Customer understands and agrees that if additional services are required to further satisfy Customer’s technical and/or business requirements, such services will be considered beyond the scope of this Addendum,   Any additions, deletions, or modifications to the requirements included in the scope of this Addendum will require a written request.  After the request has been received, both Customer and Sprint must agree in writing on the modified scope of work.  An amendment to this </w:t>
            </w:r>
            <w:r>
              <w:rPr>
                <w:sz w:val="20"/>
                <w:szCs w:val="20"/>
              </w:rPr>
              <w:t>Scope of work</w:t>
            </w:r>
            <w:r w:rsidRPr="00B21E1A">
              <w:rPr>
                <w:sz w:val="20"/>
                <w:szCs w:val="20"/>
              </w:rPr>
              <w:t xml:space="preserve"> will be created and signed by both parties.  Any changes to this </w:t>
            </w:r>
            <w:r>
              <w:rPr>
                <w:sz w:val="20"/>
                <w:szCs w:val="20"/>
              </w:rPr>
              <w:t>Agreement</w:t>
            </w:r>
            <w:r w:rsidRPr="00B21E1A">
              <w:rPr>
                <w:sz w:val="20"/>
                <w:szCs w:val="20"/>
              </w:rPr>
              <w:t xml:space="preserve"> may result in additional charges</w:t>
            </w:r>
            <w:r>
              <w:rPr>
                <w:sz w:val="20"/>
                <w:szCs w:val="20"/>
              </w:rPr>
              <w:t>.</w:t>
            </w:r>
          </w:p>
        </w:tc>
      </w:tr>
      <w:tr w:rsidR="00457DF7" w:rsidRPr="002113D2" w:rsidTr="000F27B0">
        <w:trPr>
          <w:jc w:val="center"/>
        </w:trPr>
        <w:tc>
          <w:tcPr>
            <w:tcW w:w="972" w:type="dxa"/>
            <w:tcBorders>
              <w:top w:val="single" w:sz="4" w:space="0" w:color="auto"/>
              <w:left w:val="single" w:sz="4" w:space="0" w:color="auto"/>
              <w:bottom w:val="single" w:sz="4" w:space="0" w:color="auto"/>
              <w:right w:val="nil"/>
            </w:tcBorders>
          </w:tcPr>
          <w:p w:rsidR="00457DF7" w:rsidRPr="002113D2" w:rsidRDefault="00457DF7" w:rsidP="00A569BE">
            <w:pPr>
              <w:jc w:val="center"/>
              <w:rPr>
                <w:b/>
                <w:sz w:val="20"/>
                <w:szCs w:val="20"/>
              </w:rPr>
            </w:pPr>
            <w:r>
              <w:rPr>
                <w:b/>
                <w:sz w:val="20"/>
                <w:szCs w:val="20"/>
              </w:rPr>
              <w:t>[ X]</w:t>
            </w:r>
          </w:p>
        </w:tc>
        <w:tc>
          <w:tcPr>
            <w:tcW w:w="9162" w:type="dxa"/>
            <w:tcBorders>
              <w:top w:val="single" w:sz="4" w:space="0" w:color="auto"/>
              <w:left w:val="nil"/>
              <w:bottom w:val="single" w:sz="4" w:space="0" w:color="auto"/>
              <w:right w:val="single" w:sz="4" w:space="0" w:color="auto"/>
            </w:tcBorders>
          </w:tcPr>
          <w:p w:rsidR="00457DF7" w:rsidRDefault="00457DF7" w:rsidP="00E47BF5">
            <w:pPr>
              <w:rPr>
                <w:sz w:val="20"/>
                <w:szCs w:val="20"/>
              </w:rPr>
            </w:pPr>
            <w:r w:rsidRPr="00AA17FD">
              <w:rPr>
                <w:sz w:val="20"/>
                <w:szCs w:val="20"/>
              </w:rPr>
              <w:t>Ensure they address these basic points of interest in their architecture for successful VoIP deployment:</w:t>
            </w:r>
          </w:p>
          <w:p w:rsidR="00457DF7" w:rsidRPr="00AA17FD" w:rsidRDefault="00457DF7" w:rsidP="00C422C6">
            <w:pPr>
              <w:numPr>
                <w:ilvl w:val="0"/>
                <w:numId w:val="2"/>
              </w:numPr>
              <w:rPr>
                <w:sz w:val="20"/>
                <w:szCs w:val="20"/>
              </w:rPr>
            </w:pPr>
            <w:r w:rsidRPr="00AA17FD">
              <w:rPr>
                <w:sz w:val="20"/>
                <w:szCs w:val="20"/>
              </w:rPr>
              <w:t>Customer should ensure that all VoIP devices (Phones, gateways etc.) are connected to an Ethernet switch</w:t>
            </w:r>
          </w:p>
          <w:p w:rsidR="00457DF7" w:rsidRPr="00AA17FD" w:rsidRDefault="00457DF7" w:rsidP="00C422C6">
            <w:pPr>
              <w:numPr>
                <w:ilvl w:val="0"/>
                <w:numId w:val="2"/>
              </w:numPr>
              <w:rPr>
                <w:sz w:val="20"/>
                <w:szCs w:val="20"/>
              </w:rPr>
            </w:pPr>
            <w:r w:rsidRPr="00AA17FD">
              <w:rPr>
                <w:sz w:val="20"/>
                <w:szCs w:val="20"/>
              </w:rPr>
              <w:t>Customer should ensure that all Ethernet switches used for VoIP are capable of QOS and VLAN’s.</w:t>
            </w:r>
          </w:p>
          <w:p w:rsidR="00457DF7" w:rsidRPr="00AA17FD" w:rsidRDefault="00457DF7" w:rsidP="00C422C6">
            <w:pPr>
              <w:numPr>
                <w:ilvl w:val="0"/>
                <w:numId w:val="2"/>
              </w:numPr>
              <w:rPr>
                <w:sz w:val="20"/>
                <w:szCs w:val="20"/>
              </w:rPr>
            </w:pPr>
            <w:r w:rsidRPr="00AA17FD">
              <w:rPr>
                <w:rFonts w:cs="Arial"/>
                <w:sz w:val="20"/>
                <w:szCs w:val="20"/>
              </w:rPr>
              <w:t xml:space="preserve">Customer should ensure Layer 3 Devices set to proper </w:t>
            </w:r>
            <w:proofErr w:type="spellStart"/>
            <w:r w:rsidRPr="00AA17FD">
              <w:rPr>
                <w:rFonts w:cs="Arial"/>
                <w:sz w:val="20"/>
                <w:szCs w:val="20"/>
              </w:rPr>
              <w:t>QoS</w:t>
            </w:r>
            <w:proofErr w:type="spellEnd"/>
            <w:r w:rsidRPr="00AA17FD">
              <w:rPr>
                <w:rFonts w:cs="Arial"/>
                <w:sz w:val="20"/>
                <w:szCs w:val="20"/>
              </w:rPr>
              <w:t xml:space="preserve"> / Queues / </w:t>
            </w:r>
            <w:proofErr w:type="spellStart"/>
            <w:r w:rsidRPr="00AA17FD">
              <w:rPr>
                <w:rFonts w:cs="Arial"/>
                <w:sz w:val="20"/>
                <w:szCs w:val="20"/>
              </w:rPr>
              <w:t>DiffServ</w:t>
            </w:r>
            <w:proofErr w:type="spellEnd"/>
            <w:r w:rsidRPr="00AA17FD">
              <w:rPr>
                <w:rFonts w:cs="Arial"/>
                <w:sz w:val="20"/>
                <w:szCs w:val="20"/>
              </w:rPr>
              <w:t xml:space="preserve"> Code Points</w:t>
            </w:r>
          </w:p>
          <w:p w:rsidR="00457DF7" w:rsidRDefault="00457DF7" w:rsidP="00C422C6">
            <w:pPr>
              <w:numPr>
                <w:ilvl w:val="0"/>
                <w:numId w:val="2"/>
              </w:numPr>
              <w:rPr>
                <w:rFonts w:cs="Arial"/>
                <w:sz w:val="20"/>
                <w:szCs w:val="20"/>
              </w:rPr>
            </w:pPr>
            <w:r w:rsidRPr="00AA17FD">
              <w:rPr>
                <w:rFonts w:cs="Arial"/>
                <w:sz w:val="20"/>
                <w:szCs w:val="20"/>
              </w:rPr>
              <w:t>Customer should ensure adequate bandwidth, switching and routing capacity exist</w:t>
            </w:r>
          </w:p>
          <w:p w:rsidR="00457DF7" w:rsidRPr="00AA17FD" w:rsidRDefault="00457DF7" w:rsidP="00C422C6">
            <w:pPr>
              <w:numPr>
                <w:ilvl w:val="0"/>
                <w:numId w:val="2"/>
              </w:numPr>
              <w:rPr>
                <w:sz w:val="20"/>
                <w:szCs w:val="20"/>
              </w:rPr>
            </w:pPr>
            <w:r w:rsidRPr="00AA17FD">
              <w:rPr>
                <w:sz w:val="20"/>
                <w:szCs w:val="20"/>
              </w:rPr>
              <w:t>Customer should ensure that VLAN’s or separate physical LAN segments are properly set up to isolate and segment Voice Traffic</w:t>
            </w:r>
          </w:p>
        </w:tc>
      </w:tr>
      <w:tr w:rsidR="00457DF7" w:rsidRPr="002113D2" w:rsidTr="000F27B0">
        <w:trPr>
          <w:jc w:val="center"/>
        </w:trPr>
        <w:tc>
          <w:tcPr>
            <w:tcW w:w="972" w:type="dxa"/>
            <w:tcBorders>
              <w:top w:val="single" w:sz="4" w:space="0" w:color="auto"/>
              <w:left w:val="single" w:sz="4" w:space="0" w:color="auto"/>
              <w:bottom w:val="single" w:sz="4" w:space="0" w:color="auto"/>
              <w:right w:val="nil"/>
            </w:tcBorders>
          </w:tcPr>
          <w:p w:rsidR="00457DF7" w:rsidRPr="002113D2" w:rsidRDefault="00457DF7" w:rsidP="00A569BE">
            <w:pPr>
              <w:jc w:val="center"/>
              <w:rPr>
                <w:b/>
                <w:sz w:val="20"/>
                <w:szCs w:val="20"/>
              </w:rPr>
            </w:pPr>
            <w:r>
              <w:rPr>
                <w:b/>
                <w:sz w:val="20"/>
                <w:szCs w:val="20"/>
              </w:rPr>
              <w:t>[X]</w:t>
            </w:r>
          </w:p>
        </w:tc>
        <w:tc>
          <w:tcPr>
            <w:tcW w:w="9162" w:type="dxa"/>
            <w:tcBorders>
              <w:top w:val="single" w:sz="4" w:space="0" w:color="auto"/>
              <w:left w:val="nil"/>
              <w:bottom w:val="single" w:sz="4" w:space="0" w:color="auto"/>
              <w:right w:val="single" w:sz="4" w:space="0" w:color="auto"/>
            </w:tcBorders>
          </w:tcPr>
          <w:p w:rsidR="00457DF7" w:rsidRPr="00AA17FD" w:rsidRDefault="00457DF7" w:rsidP="00457DF7">
            <w:pPr>
              <w:rPr>
                <w:sz w:val="20"/>
                <w:szCs w:val="20"/>
              </w:rPr>
            </w:pPr>
            <w:r>
              <w:rPr>
                <w:sz w:val="20"/>
                <w:szCs w:val="20"/>
              </w:rPr>
              <w:t xml:space="preserve">Assist in developing a mutually agreed upon test plan with Sprint </w:t>
            </w:r>
          </w:p>
        </w:tc>
      </w:tr>
      <w:tr w:rsidR="00756C3C" w:rsidRPr="002113D2" w:rsidTr="000F27B0">
        <w:trPr>
          <w:jc w:val="center"/>
        </w:trPr>
        <w:tc>
          <w:tcPr>
            <w:tcW w:w="972" w:type="dxa"/>
            <w:tcBorders>
              <w:top w:val="single" w:sz="4" w:space="0" w:color="auto"/>
              <w:left w:val="single" w:sz="4" w:space="0" w:color="auto"/>
              <w:bottom w:val="single" w:sz="4" w:space="0" w:color="auto"/>
              <w:right w:val="nil"/>
            </w:tcBorders>
          </w:tcPr>
          <w:p w:rsidR="00756C3C" w:rsidRDefault="00756C3C" w:rsidP="00A569BE">
            <w:pPr>
              <w:jc w:val="center"/>
              <w:rPr>
                <w:b/>
                <w:sz w:val="20"/>
                <w:szCs w:val="20"/>
              </w:rPr>
            </w:pPr>
            <w:r>
              <w:rPr>
                <w:b/>
                <w:sz w:val="20"/>
                <w:szCs w:val="20"/>
              </w:rPr>
              <w:t>[X]</w:t>
            </w:r>
          </w:p>
        </w:tc>
        <w:tc>
          <w:tcPr>
            <w:tcW w:w="9162" w:type="dxa"/>
            <w:tcBorders>
              <w:top w:val="single" w:sz="4" w:space="0" w:color="auto"/>
              <w:left w:val="nil"/>
              <w:bottom w:val="single" w:sz="4" w:space="0" w:color="auto"/>
              <w:right w:val="single" w:sz="4" w:space="0" w:color="auto"/>
            </w:tcBorders>
          </w:tcPr>
          <w:p w:rsidR="00756C3C" w:rsidRDefault="00756C3C" w:rsidP="00A569BE">
            <w:pPr>
              <w:rPr>
                <w:sz w:val="20"/>
                <w:szCs w:val="20"/>
              </w:rPr>
            </w:pPr>
            <w:r w:rsidRPr="002113D2">
              <w:rPr>
                <w:sz w:val="20"/>
                <w:szCs w:val="20"/>
              </w:rPr>
              <w:t xml:space="preserve">Will order </w:t>
            </w:r>
            <w:r w:rsidR="00A569BE">
              <w:rPr>
                <w:sz w:val="20"/>
                <w:szCs w:val="20"/>
              </w:rPr>
              <w:t xml:space="preserve">and pay the provider for </w:t>
            </w:r>
            <w:r w:rsidRPr="002113D2">
              <w:rPr>
                <w:sz w:val="20"/>
                <w:szCs w:val="20"/>
              </w:rPr>
              <w:t xml:space="preserve">all necessary </w:t>
            </w:r>
            <w:r w:rsidR="00A569BE">
              <w:rPr>
                <w:sz w:val="20"/>
                <w:szCs w:val="20"/>
              </w:rPr>
              <w:t xml:space="preserve">TDM </w:t>
            </w:r>
            <w:r w:rsidRPr="002113D2">
              <w:rPr>
                <w:sz w:val="20"/>
                <w:szCs w:val="20"/>
              </w:rPr>
              <w:t xml:space="preserve">PSTN voice/data </w:t>
            </w:r>
            <w:r>
              <w:rPr>
                <w:sz w:val="20"/>
                <w:szCs w:val="20"/>
              </w:rPr>
              <w:t xml:space="preserve">circuits where necessary </w:t>
            </w:r>
            <w:r w:rsidR="00F77EF4">
              <w:rPr>
                <w:sz w:val="20"/>
                <w:szCs w:val="20"/>
              </w:rPr>
              <w:t>e.g.</w:t>
            </w:r>
            <w:r>
              <w:rPr>
                <w:sz w:val="20"/>
                <w:szCs w:val="20"/>
              </w:rPr>
              <w:t xml:space="preserve"> for uses such as MNS OOB, SRST, CP911 </w:t>
            </w:r>
            <w:proofErr w:type="spellStart"/>
            <w:r>
              <w:rPr>
                <w:sz w:val="20"/>
                <w:szCs w:val="20"/>
              </w:rPr>
              <w:t>etc</w:t>
            </w:r>
            <w:proofErr w:type="spellEnd"/>
          </w:p>
        </w:tc>
      </w:tr>
      <w:tr w:rsidR="00FB7CF7" w:rsidRPr="002113D2" w:rsidTr="000F27B0">
        <w:trPr>
          <w:jc w:val="center"/>
        </w:trPr>
        <w:tc>
          <w:tcPr>
            <w:tcW w:w="972" w:type="dxa"/>
            <w:tcBorders>
              <w:top w:val="single" w:sz="4" w:space="0" w:color="auto"/>
              <w:left w:val="single" w:sz="4" w:space="0" w:color="auto"/>
              <w:bottom w:val="single" w:sz="4" w:space="0" w:color="auto"/>
              <w:right w:val="nil"/>
            </w:tcBorders>
          </w:tcPr>
          <w:p w:rsidR="00FB7CF7" w:rsidRDefault="00FB7CF7" w:rsidP="00A569BE">
            <w:pPr>
              <w:jc w:val="center"/>
              <w:rPr>
                <w:b/>
                <w:sz w:val="20"/>
                <w:szCs w:val="20"/>
              </w:rPr>
            </w:pPr>
            <w:r>
              <w:rPr>
                <w:b/>
                <w:sz w:val="20"/>
                <w:szCs w:val="20"/>
              </w:rPr>
              <w:t>[X]</w:t>
            </w:r>
          </w:p>
        </w:tc>
        <w:tc>
          <w:tcPr>
            <w:tcW w:w="9162" w:type="dxa"/>
            <w:tcBorders>
              <w:top w:val="single" w:sz="4" w:space="0" w:color="auto"/>
              <w:left w:val="nil"/>
              <w:bottom w:val="single" w:sz="4" w:space="0" w:color="auto"/>
              <w:right w:val="single" w:sz="4" w:space="0" w:color="auto"/>
            </w:tcBorders>
          </w:tcPr>
          <w:p w:rsidR="00FB7CF7" w:rsidRPr="00727255" w:rsidRDefault="00FB7CF7" w:rsidP="00FB7CF7">
            <w:pPr>
              <w:rPr>
                <w:sz w:val="20"/>
                <w:szCs w:val="20"/>
              </w:rPr>
            </w:pPr>
            <w:r w:rsidRPr="00727255">
              <w:rPr>
                <w:sz w:val="20"/>
                <w:szCs w:val="20"/>
              </w:rPr>
              <w:t xml:space="preserve">For Sprint to use the UCCX Editor for the creation, editing, reactive debugging, and troubleshooting of UCCX scripts, and to troubleshoot clients such as Cisco Supervisor Desktop (CSD) and Cisco Agent Desktop (CAD), the Sprint engineer will need access to these UCCX application server(s) on the customer’s network over an IP connection without any Network Address Translation (NAT). This will require the customer to </w:t>
            </w:r>
            <w:r>
              <w:rPr>
                <w:sz w:val="20"/>
                <w:szCs w:val="20"/>
              </w:rPr>
              <w:t xml:space="preserve">work with Sprint to </w:t>
            </w:r>
            <w:r w:rsidRPr="00727255">
              <w:rPr>
                <w:sz w:val="20"/>
                <w:szCs w:val="20"/>
              </w:rPr>
              <w:t xml:space="preserve">set up VPN client access for Sprint to use. </w:t>
            </w:r>
          </w:p>
          <w:p w:rsidR="00FB7CF7" w:rsidRPr="002113D2" w:rsidRDefault="00FB7CF7" w:rsidP="00457DF7">
            <w:pPr>
              <w:rPr>
                <w:sz w:val="20"/>
                <w:szCs w:val="20"/>
              </w:rPr>
            </w:pPr>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7B7E49" w:rsidP="00A569BE">
            <w:pPr>
              <w:jc w:val="center"/>
            </w:pPr>
            <w:r w:rsidRPr="00F03A5A">
              <w:rPr>
                <w:b/>
                <w:sz w:val="20"/>
                <w:szCs w:val="20"/>
              </w:rPr>
              <w:lastRenderedPageBreak/>
              <w:t>[X]</w:t>
            </w:r>
          </w:p>
        </w:tc>
        <w:tc>
          <w:tcPr>
            <w:tcW w:w="9162" w:type="dxa"/>
            <w:tcBorders>
              <w:top w:val="single" w:sz="4" w:space="0" w:color="auto"/>
              <w:left w:val="nil"/>
              <w:bottom w:val="single" w:sz="4" w:space="0" w:color="auto"/>
              <w:right w:val="single" w:sz="4" w:space="0" w:color="auto"/>
            </w:tcBorders>
          </w:tcPr>
          <w:p w:rsidR="007B7E49" w:rsidRPr="002113D2" w:rsidRDefault="007B7E49" w:rsidP="00E47BF5">
            <w:pPr>
              <w:pStyle w:val="Header"/>
              <w:tabs>
                <w:tab w:val="clear" w:pos="4320"/>
                <w:tab w:val="clear" w:pos="8640"/>
              </w:tabs>
              <w:rPr>
                <w:sz w:val="20"/>
                <w:szCs w:val="20"/>
              </w:rPr>
            </w:pPr>
            <w:r>
              <w:rPr>
                <w:sz w:val="20"/>
                <w:szCs w:val="20"/>
              </w:rPr>
              <w:t xml:space="preserve">For devices on the customer premise that is Sprint Managed, the customer </w:t>
            </w:r>
            <w:r w:rsidRPr="002113D2">
              <w:rPr>
                <w:sz w:val="20"/>
                <w:szCs w:val="20"/>
              </w:rPr>
              <w:t xml:space="preserve">will </w:t>
            </w:r>
            <w:r>
              <w:rPr>
                <w:sz w:val="20"/>
                <w:szCs w:val="20"/>
              </w:rPr>
              <w:t>provide the appropriate level of access via IP and OOB Modem. If OOB is not provided, a SCA (Special Custom Arrangement) will be needed and this will void some SLAs to respond/repair</w:t>
            </w:r>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7B7E49" w:rsidP="00A569BE">
            <w:pPr>
              <w:jc w:val="center"/>
            </w:pPr>
            <w:r w:rsidRPr="00F03A5A">
              <w:rPr>
                <w:b/>
                <w:sz w:val="20"/>
                <w:szCs w:val="20"/>
              </w:rPr>
              <w:t>[X]</w:t>
            </w:r>
          </w:p>
        </w:tc>
        <w:tc>
          <w:tcPr>
            <w:tcW w:w="9162" w:type="dxa"/>
            <w:tcBorders>
              <w:top w:val="single" w:sz="4" w:space="0" w:color="auto"/>
              <w:left w:val="nil"/>
              <w:bottom w:val="single" w:sz="4" w:space="0" w:color="auto"/>
              <w:right w:val="single" w:sz="4" w:space="0" w:color="auto"/>
            </w:tcBorders>
          </w:tcPr>
          <w:p w:rsidR="007B7E49" w:rsidRPr="002113D2" w:rsidRDefault="007B7E49" w:rsidP="00E47BF5">
            <w:pPr>
              <w:pStyle w:val="Header"/>
              <w:tabs>
                <w:tab w:val="clear" w:pos="4320"/>
                <w:tab w:val="clear" w:pos="8640"/>
              </w:tabs>
              <w:rPr>
                <w:sz w:val="20"/>
                <w:szCs w:val="20"/>
              </w:rPr>
            </w:pPr>
            <w:r w:rsidRPr="002113D2">
              <w:rPr>
                <w:sz w:val="20"/>
                <w:szCs w:val="20"/>
              </w:rPr>
              <w:t xml:space="preserve">will provide assistance to the Sprint </w:t>
            </w:r>
            <w:r>
              <w:rPr>
                <w:sz w:val="20"/>
                <w:szCs w:val="20"/>
              </w:rPr>
              <w:t>System Designer</w:t>
            </w:r>
            <w:r w:rsidRPr="002113D2">
              <w:rPr>
                <w:sz w:val="20"/>
                <w:szCs w:val="20"/>
              </w:rPr>
              <w:t xml:space="preserve"> in obtaining Data Base Information such as but not limited to: dial plan, phone configuration, system feature configuration, </w:t>
            </w:r>
            <w:proofErr w:type="spellStart"/>
            <w:r w:rsidRPr="002113D2">
              <w:rPr>
                <w:sz w:val="20"/>
                <w:szCs w:val="20"/>
              </w:rPr>
              <w:t>etc</w:t>
            </w:r>
            <w:proofErr w:type="spellEnd"/>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7B7E49" w:rsidP="00A569BE">
            <w:pPr>
              <w:jc w:val="center"/>
            </w:pPr>
            <w:r w:rsidRPr="00F03A5A">
              <w:rPr>
                <w:b/>
                <w:sz w:val="20"/>
                <w:szCs w:val="20"/>
              </w:rPr>
              <w:t>[X]</w:t>
            </w:r>
          </w:p>
        </w:tc>
        <w:tc>
          <w:tcPr>
            <w:tcW w:w="9162" w:type="dxa"/>
            <w:tcBorders>
              <w:top w:val="single" w:sz="4" w:space="0" w:color="auto"/>
              <w:left w:val="nil"/>
              <w:bottom w:val="single" w:sz="4" w:space="0" w:color="auto"/>
              <w:right w:val="single" w:sz="4" w:space="0" w:color="auto"/>
            </w:tcBorders>
          </w:tcPr>
          <w:p w:rsidR="007B7E49" w:rsidRPr="002113D2" w:rsidRDefault="007B7E49" w:rsidP="00E47BF5">
            <w:pPr>
              <w:rPr>
                <w:sz w:val="20"/>
                <w:szCs w:val="20"/>
              </w:rPr>
            </w:pPr>
            <w:proofErr w:type="gramStart"/>
            <w:r w:rsidRPr="002113D2">
              <w:rPr>
                <w:sz w:val="20"/>
                <w:szCs w:val="20"/>
              </w:rPr>
              <w:t>will</w:t>
            </w:r>
            <w:proofErr w:type="gramEnd"/>
            <w:r w:rsidRPr="002113D2">
              <w:rPr>
                <w:sz w:val="20"/>
                <w:szCs w:val="20"/>
              </w:rPr>
              <w:t xml:space="preserve"> provide proper power, jack configurations, and network connections for all phone deployments.</w:t>
            </w:r>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7B7E49" w:rsidP="00A569BE">
            <w:pPr>
              <w:jc w:val="center"/>
            </w:pPr>
            <w:r w:rsidRPr="00F03A5A">
              <w:rPr>
                <w:b/>
                <w:sz w:val="20"/>
                <w:szCs w:val="20"/>
              </w:rPr>
              <w:t>[X]</w:t>
            </w:r>
          </w:p>
        </w:tc>
        <w:tc>
          <w:tcPr>
            <w:tcW w:w="9162" w:type="dxa"/>
            <w:tcBorders>
              <w:top w:val="single" w:sz="4" w:space="0" w:color="auto"/>
              <w:left w:val="nil"/>
              <w:bottom w:val="single" w:sz="4" w:space="0" w:color="auto"/>
              <w:right w:val="single" w:sz="4" w:space="0" w:color="auto"/>
            </w:tcBorders>
          </w:tcPr>
          <w:p w:rsidR="007B7E49" w:rsidRPr="002113D2" w:rsidRDefault="007B7E49" w:rsidP="00E47BF5">
            <w:pPr>
              <w:rPr>
                <w:sz w:val="20"/>
                <w:szCs w:val="20"/>
              </w:rPr>
            </w:pPr>
            <w:r w:rsidRPr="002113D2">
              <w:rPr>
                <w:sz w:val="20"/>
                <w:szCs w:val="20"/>
              </w:rPr>
              <w:t xml:space="preserve">will provide IP addresses, sub-net masks, default gateway, DCHP server address, and all other network configurations required by Sprint to properly install all hardware and software </w:t>
            </w:r>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7B7E49" w:rsidP="00A569BE">
            <w:pPr>
              <w:jc w:val="center"/>
            </w:pPr>
            <w:r w:rsidRPr="00F03A5A">
              <w:rPr>
                <w:b/>
                <w:sz w:val="20"/>
                <w:szCs w:val="20"/>
              </w:rPr>
              <w:t>[X]</w:t>
            </w:r>
          </w:p>
        </w:tc>
        <w:tc>
          <w:tcPr>
            <w:tcW w:w="9162" w:type="dxa"/>
            <w:tcBorders>
              <w:top w:val="single" w:sz="4" w:space="0" w:color="auto"/>
              <w:left w:val="nil"/>
              <w:bottom w:val="single" w:sz="4" w:space="0" w:color="auto"/>
              <w:right w:val="single" w:sz="4" w:space="0" w:color="auto"/>
            </w:tcBorders>
          </w:tcPr>
          <w:p w:rsidR="007B7E49" w:rsidRPr="002113D2" w:rsidRDefault="007B7E49" w:rsidP="00E47BF5">
            <w:pPr>
              <w:rPr>
                <w:sz w:val="20"/>
                <w:szCs w:val="20"/>
              </w:rPr>
            </w:pPr>
            <w:proofErr w:type="gramStart"/>
            <w:r w:rsidRPr="002113D2">
              <w:rPr>
                <w:sz w:val="20"/>
                <w:szCs w:val="20"/>
              </w:rPr>
              <w:t>has</w:t>
            </w:r>
            <w:proofErr w:type="gramEnd"/>
            <w:r w:rsidRPr="002113D2">
              <w:rPr>
                <w:sz w:val="20"/>
                <w:szCs w:val="20"/>
              </w:rPr>
              <w:t xml:space="preserve"> provided all telephone and training counts. Additions are subject to additional material and labor charges. </w:t>
            </w:r>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7B7E49" w:rsidP="00A569BE">
            <w:pPr>
              <w:jc w:val="center"/>
            </w:pPr>
            <w:r w:rsidRPr="00F03A5A">
              <w:rPr>
                <w:b/>
                <w:sz w:val="20"/>
                <w:szCs w:val="20"/>
              </w:rPr>
              <w:t>[X]</w:t>
            </w:r>
          </w:p>
        </w:tc>
        <w:tc>
          <w:tcPr>
            <w:tcW w:w="9162" w:type="dxa"/>
            <w:tcBorders>
              <w:top w:val="single" w:sz="4" w:space="0" w:color="auto"/>
              <w:left w:val="nil"/>
              <w:bottom w:val="single" w:sz="4" w:space="0" w:color="auto"/>
              <w:right w:val="single" w:sz="4" w:space="0" w:color="auto"/>
            </w:tcBorders>
          </w:tcPr>
          <w:p w:rsidR="007B7E49" w:rsidRPr="002113D2" w:rsidRDefault="00A569BE" w:rsidP="00E47BF5">
            <w:pPr>
              <w:rPr>
                <w:sz w:val="20"/>
                <w:szCs w:val="20"/>
              </w:rPr>
            </w:pPr>
            <w:r>
              <w:rPr>
                <w:sz w:val="20"/>
                <w:szCs w:val="20"/>
              </w:rPr>
              <w:t xml:space="preserve">If Sprint is installing the IP Phones, the customer </w:t>
            </w:r>
            <w:r w:rsidR="007B7E49" w:rsidRPr="002113D2">
              <w:rPr>
                <w:sz w:val="20"/>
                <w:szCs w:val="20"/>
              </w:rPr>
              <w:t>will provide floor plans and any other documentation defining the current location of telephones, computers, modems, and fax terminals.</w:t>
            </w:r>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7B7E49" w:rsidP="00A569BE">
            <w:pPr>
              <w:jc w:val="center"/>
            </w:pPr>
            <w:r w:rsidRPr="00F03A5A">
              <w:rPr>
                <w:b/>
                <w:sz w:val="20"/>
                <w:szCs w:val="20"/>
              </w:rPr>
              <w:t>[X]</w:t>
            </w:r>
          </w:p>
        </w:tc>
        <w:tc>
          <w:tcPr>
            <w:tcW w:w="9162" w:type="dxa"/>
            <w:tcBorders>
              <w:top w:val="single" w:sz="4" w:space="0" w:color="auto"/>
              <w:left w:val="nil"/>
              <w:bottom w:val="single" w:sz="4" w:space="0" w:color="auto"/>
              <w:right w:val="single" w:sz="4" w:space="0" w:color="auto"/>
            </w:tcBorders>
          </w:tcPr>
          <w:p w:rsidR="007B7E49" w:rsidRPr="002113D2" w:rsidRDefault="007B7E49" w:rsidP="00E47BF5">
            <w:pPr>
              <w:rPr>
                <w:sz w:val="20"/>
                <w:szCs w:val="20"/>
              </w:rPr>
            </w:pPr>
            <w:proofErr w:type="gramStart"/>
            <w:r w:rsidRPr="002113D2">
              <w:rPr>
                <w:sz w:val="20"/>
                <w:szCs w:val="20"/>
              </w:rPr>
              <w:t>will</w:t>
            </w:r>
            <w:proofErr w:type="gramEnd"/>
            <w:r w:rsidRPr="002113D2">
              <w:rPr>
                <w:sz w:val="20"/>
                <w:szCs w:val="20"/>
              </w:rPr>
              <w:t xml:space="preserve"> provide a secure location on their premise for equipment storage and staging.</w:t>
            </w:r>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7B7E49" w:rsidP="00A569BE">
            <w:pPr>
              <w:jc w:val="center"/>
            </w:pPr>
            <w:r w:rsidRPr="00F03A5A">
              <w:rPr>
                <w:b/>
                <w:sz w:val="20"/>
                <w:szCs w:val="20"/>
              </w:rPr>
              <w:t>[X]</w:t>
            </w:r>
          </w:p>
        </w:tc>
        <w:tc>
          <w:tcPr>
            <w:tcW w:w="9162" w:type="dxa"/>
            <w:tcBorders>
              <w:top w:val="single" w:sz="4" w:space="0" w:color="auto"/>
              <w:left w:val="nil"/>
              <w:bottom w:val="single" w:sz="4" w:space="0" w:color="auto"/>
              <w:right w:val="single" w:sz="4" w:space="0" w:color="auto"/>
            </w:tcBorders>
          </w:tcPr>
          <w:p w:rsidR="007B7E49" w:rsidRPr="002113D2" w:rsidRDefault="007B7E49" w:rsidP="00E47BF5">
            <w:pPr>
              <w:rPr>
                <w:sz w:val="20"/>
                <w:szCs w:val="20"/>
              </w:rPr>
            </w:pPr>
            <w:r w:rsidRPr="002113D2">
              <w:rPr>
                <w:sz w:val="20"/>
                <w:szCs w:val="20"/>
              </w:rPr>
              <w:t>will provide assistance on installation and troubleshooting for all 3</w:t>
            </w:r>
            <w:r w:rsidRPr="002113D2">
              <w:rPr>
                <w:sz w:val="20"/>
                <w:szCs w:val="20"/>
                <w:vertAlign w:val="superscript"/>
              </w:rPr>
              <w:t>rd</w:t>
            </w:r>
            <w:r w:rsidRPr="002113D2">
              <w:rPr>
                <w:sz w:val="20"/>
                <w:szCs w:val="20"/>
              </w:rPr>
              <w:t xml:space="preserve"> party equipment and non-Sprint regulated circuits</w:t>
            </w:r>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7B7E49" w:rsidP="00A569BE">
            <w:pPr>
              <w:jc w:val="center"/>
            </w:pPr>
            <w:r w:rsidRPr="00F03A5A">
              <w:rPr>
                <w:b/>
                <w:sz w:val="20"/>
                <w:szCs w:val="20"/>
              </w:rPr>
              <w:t>[X]</w:t>
            </w:r>
          </w:p>
        </w:tc>
        <w:tc>
          <w:tcPr>
            <w:tcW w:w="9162" w:type="dxa"/>
            <w:tcBorders>
              <w:top w:val="single" w:sz="4" w:space="0" w:color="auto"/>
              <w:left w:val="nil"/>
              <w:bottom w:val="single" w:sz="4" w:space="0" w:color="auto"/>
              <w:right w:val="single" w:sz="4" w:space="0" w:color="auto"/>
            </w:tcBorders>
          </w:tcPr>
          <w:p w:rsidR="007B7E49" w:rsidRPr="002113D2" w:rsidRDefault="007B7E49" w:rsidP="00A569BE">
            <w:pPr>
              <w:rPr>
                <w:sz w:val="20"/>
                <w:szCs w:val="20"/>
              </w:rPr>
            </w:pPr>
            <w:proofErr w:type="gramStart"/>
            <w:r w:rsidRPr="002113D2">
              <w:rPr>
                <w:sz w:val="20"/>
                <w:szCs w:val="20"/>
              </w:rPr>
              <w:t>will</w:t>
            </w:r>
            <w:proofErr w:type="gramEnd"/>
            <w:r w:rsidRPr="002113D2">
              <w:rPr>
                <w:sz w:val="20"/>
                <w:szCs w:val="20"/>
              </w:rPr>
              <w:t xml:space="preserve"> provide a resource to assist with integration of customer-owned </w:t>
            </w:r>
            <w:r>
              <w:rPr>
                <w:sz w:val="20"/>
                <w:szCs w:val="20"/>
              </w:rPr>
              <w:t>equipment (</w:t>
            </w:r>
            <w:r w:rsidR="00F77EF4">
              <w:rPr>
                <w:sz w:val="20"/>
                <w:szCs w:val="20"/>
              </w:rPr>
              <w:t>e.g.</w:t>
            </w:r>
            <w:r>
              <w:rPr>
                <w:sz w:val="20"/>
                <w:szCs w:val="20"/>
              </w:rPr>
              <w:t xml:space="preserve"> </w:t>
            </w:r>
            <w:r w:rsidRPr="002113D2">
              <w:rPr>
                <w:sz w:val="20"/>
                <w:szCs w:val="20"/>
              </w:rPr>
              <w:t>Paging System</w:t>
            </w:r>
            <w:r>
              <w:rPr>
                <w:sz w:val="20"/>
                <w:szCs w:val="20"/>
              </w:rPr>
              <w:t xml:space="preserve">, Premise </w:t>
            </w:r>
            <w:r w:rsidR="00A569BE">
              <w:rPr>
                <w:sz w:val="20"/>
                <w:szCs w:val="20"/>
              </w:rPr>
              <w:t xml:space="preserve">PCs/Servers, </w:t>
            </w:r>
            <w:proofErr w:type="spellStart"/>
            <w:r w:rsidR="00A569BE">
              <w:rPr>
                <w:sz w:val="20"/>
                <w:szCs w:val="20"/>
              </w:rPr>
              <w:t>nite</w:t>
            </w:r>
            <w:proofErr w:type="spellEnd"/>
            <w:r w:rsidR="00A569BE">
              <w:rPr>
                <w:sz w:val="20"/>
                <w:szCs w:val="20"/>
              </w:rPr>
              <w:t xml:space="preserve"> bells, hybrid </w:t>
            </w:r>
            <w:proofErr w:type="spellStart"/>
            <w:r w:rsidR="00A569BE">
              <w:rPr>
                <w:sz w:val="20"/>
                <w:szCs w:val="20"/>
              </w:rPr>
              <w:t>PBXes</w:t>
            </w:r>
            <w:proofErr w:type="spellEnd"/>
            <w:r w:rsidR="00A569BE" w:rsidRPr="00B21E1A">
              <w:rPr>
                <w:sz w:val="20"/>
                <w:szCs w:val="20"/>
              </w:rPr>
              <w:t xml:space="preserve">, </w:t>
            </w:r>
            <w:proofErr w:type="spellStart"/>
            <w:r w:rsidR="00A569BE" w:rsidRPr="00B21E1A">
              <w:rPr>
                <w:sz w:val="20"/>
                <w:szCs w:val="20"/>
              </w:rPr>
              <w:t>etc</w:t>
            </w:r>
            <w:proofErr w:type="spellEnd"/>
            <w:r w:rsidR="00A569BE">
              <w:rPr>
                <w:sz w:val="20"/>
                <w:szCs w:val="20"/>
              </w:rPr>
              <w:t xml:space="preserve"> </w:t>
            </w:r>
            <w:proofErr w:type="spellStart"/>
            <w:r>
              <w:rPr>
                <w:sz w:val="20"/>
                <w:szCs w:val="20"/>
              </w:rPr>
              <w:t>etc</w:t>
            </w:r>
            <w:proofErr w:type="spellEnd"/>
            <w:r>
              <w:rPr>
                <w:sz w:val="20"/>
                <w:szCs w:val="20"/>
              </w:rPr>
              <w:t>)</w:t>
            </w:r>
            <w:r w:rsidRPr="002113D2">
              <w:rPr>
                <w:sz w:val="20"/>
                <w:szCs w:val="20"/>
              </w:rPr>
              <w:t>.</w:t>
            </w:r>
          </w:p>
        </w:tc>
      </w:tr>
      <w:tr w:rsidR="007B7E49" w:rsidRPr="002113D2" w:rsidTr="000F27B0">
        <w:trPr>
          <w:jc w:val="center"/>
        </w:trPr>
        <w:tc>
          <w:tcPr>
            <w:tcW w:w="972" w:type="dxa"/>
            <w:tcBorders>
              <w:top w:val="single" w:sz="4" w:space="0" w:color="auto"/>
              <w:left w:val="single" w:sz="4" w:space="0" w:color="auto"/>
              <w:bottom w:val="single" w:sz="4" w:space="0" w:color="auto"/>
              <w:right w:val="nil"/>
            </w:tcBorders>
          </w:tcPr>
          <w:p w:rsidR="007B7E49" w:rsidRDefault="000638E6" w:rsidP="00E47BF5">
            <w:pPr>
              <w:jc w:val="center"/>
              <w:rPr>
                <w:b/>
                <w:sz w:val="20"/>
                <w:szCs w:val="20"/>
              </w:rPr>
            </w:pPr>
            <w:r w:rsidRPr="00F03A5A">
              <w:rPr>
                <w:b/>
                <w:sz w:val="20"/>
                <w:szCs w:val="20"/>
              </w:rPr>
              <w:t>[X]</w:t>
            </w:r>
          </w:p>
        </w:tc>
        <w:tc>
          <w:tcPr>
            <w:tcW w:w="9162" w:type="dxa"/>
            <w:tcBorders>
              <w:top w:val="single" w:sz="4" w:space="0" w:color="auto"/>
              <w:left w:val="nil"/>
              <w:bottom w:val="single" w:sz="4" w:space="0" w:color="auto"/>
              <w:right w:val="single" w:sz="4" w:space="0" w:color="auto"/>
            </w:tcBorders>
          </w:tcPr>
          <w:p w:rsidR="007B7E49" w:rsidRPr="00727255" w:rsidRDefault="000638E6" w:rsidP="000638E6">
            <w:pPr>
              <w:rPr>
                <w:sz w:val="20"/>
                <w:szCs w:val="20"/>
              </w:rPr>
            </w:pPr>
            <w:r>
              <w:rPr>
                <w:rFonts w:ascii="Times-Roman" w:hAnsi="Times-Roman" w:cs="Times-Roman"/>
                <w:sz w:val="20"/>
                <w:szCs w:val="20"/>
              </w:rPr>
              <w:t>The customer will provide DHCP, DNS and LDAP servers on premises</w:t>
            </w:r>
          </w:p>
        </w:tc>
      </w:tr>
    </w:tbl>
    <w:p w:rsidR="00457DF7" w:rsidRPr="00E54F60" w:rsidRDefault="00457DF7" w:rsidP="00E54F60">
      <w:pPr>
        <w:pStyle w:val="Heading1"/>
        <w:jc w:val="left"/>
        <w:rPr>
          <w:sz w:val="28"/>
          <w:szCs w:val="28"/>
        </w:rPr>
      </w:pPr>
      <w:r>
        <w:br w:type="page"/>
      </w:r>
      <w:bookmarkStart w:id="77" w:name="_Toc317855004"/>
      <w:bookmarkStart w:id="78" w:name="_Toc357152443"/>
      <w:r w:rsidRPr="00E54F60">
        <w:rPr>
          <w:sz w:val="28"/>
          <w:szCs w:val="28"/>
        </w:rPr>
        <w:lastRenderedPageBreak/>
        <w:t>Sprint Responsibilities:</w:t>
      </w:r>
      <w:bookmarkEnd w:id="77"/>
      <w:r w:rsidR="0011124D">
        <w:rPr>
          <w:sz w:val="28"/>
          <w:szCs w:val="28"/>
        </w:rPr>
        <w:t xml:space="preserve"> </w:t>
      </w:r>
      <w:r w:rsidR="0011124D" w:rsidRPr="0011124D">
        <w:rPr>
          <w:color w:val="FF0000"/>
          <w:sz w:val="28"/>
          <w:szCs w:val="28"/>
        </w:rPr>
        <w:t>&lt;&lt;Please edit as applicable to your specific design&gt;&gt;</w:t>
      </w:r>
      <w:bookmarkEnd w:id="78"/>
    </w:p>
    <w:p w:rsidR="00457DF7" w:rsidRPr="005A0FDD" w:rsidRDefault="00457DF7" w:rsidP="00457DF7">
      <w:pPr>
        <w:rPr>
          <w:b/>
          <w:u w:val="single"/>
        </w:rPr>
      </w:pPr>
    </w:p>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2"/>
        <w:gridCol w:w="9082"/>
      </w:tblGrid>
      <w:tr w:rsidR="00457DF7" w:rsidRPr="00657F0A"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[X]</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spacing w:after="100" w:afterAutospacing="1"/>
              <w:ind w:left="72" w:right="43"/>
              <w:rPr>
                <w:rFonts w:cs="Arial"/>
                <w:sz w:val="20"/>
                <w:szCs w:val="20"/>
              </w:rPr>
            </w:pPr>
            <w:r w:rsidRPr="006D4EA1">
              <w:rPr>
                <w:rFonts w:cs="Arial"/>
                <w:sz w:val="20"/>
                <w:szCs w:val="20"/>
              </w:rPr>
              <w:t xml:space="preserve"> Provide Customer a technical network design, which will be part of the Customer Statement of Work. Sprint and Customer will agree to the Customer Statement of Work before Sprint begins implementing the Service.</w:t>
            </w:r>
          </w:p>
        </w:tc>
      </w:tr>
      <w:tr w:rsidR="00457DF7" w:rsidRPr="00657F0A" w:rsidTr="006D541D">
        <w:trPr>
          <w:trHeight w:val="242"/>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[X]</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spacing w:before="100" w:beforeAutospacing="1" w:after="100" w:afterAutospacing="1"/>
              <w:ind w:left="72" w:right="36"/>
              <w:rPr>
                <w:rFonts w:cs="Arial"/>
                <w:sz w:val="20"/>
                <w:szCs w:val="20"/>
              </w:rPr>
            </w:pPr>
            <w:r w:rsidRPr="006D4EA1">
              <w:rPr>
                <w:rFonts w:cs="Arial"/>
                <w:sz w:val="20"/>
                <w:szCs w:val="20"/>
              </w:rPr>
              <w:t>Pre-qualify Customer telephone numbers (TN) to be ported for verification of Service.</w:t>
            </w:r>
          </w:p>
        </w:tc>
      </w:tr>
      <w:tr w:rsidR="00457DF7" w:rsidRPr="002113D2" w:rsidTr="006D541D">
        <w:trPr>
          <w:trHeight w:val="1176"/>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[X]</w:t>
            </w:r>
          </w:p>
        </w:tc>
        <w:tc>
          <w:tcPr>
            <w:tcW w:w="9082" w:type="dxa"/>
            <w:tcBorders>
              <w:top w:val="single" w:sz="4" w:space="0" w:color="auto"/>
              <w:left w:val="nil"/>
              <w:bottom w:val="single" w:sz="4" w:space="0" w:color="auto"/>
              <w:right w:val="single" w:sz="4" w:space="0" w:color="auto"/>
            </w:tcBorders>
          </w:tcPr>
          <w:p w:rsidR="00457DF7" w:rsidRPr="000A41BE" w:rsidRDefault="00457DF7" w:rsidP="00E47BF5">
            <w:pPr>
              <w:spacing w:before="100" w:beforeAutospacing="1" w:after="100" w:afterAutospacing="1"/>
              <w:ind w:left="72" w:right="36"/>
              <w:rPr>
                <w:rFonts w:cs="Arial"/>
                <w:sz w:val="20"/>
                <w:szCs w:val="20"/>
              </w:rPr>
            </w:pPr>
            <w:r>
              <w:rPr>
                <w:rFonts w:cs="Arial"/>
                <w:sz w:val="20"/>
                <w:szCs w:val="20"/>
              </w:rPr>
              <w:t>U</w:t>
            </w:r>
            <w:r w:rsidRPr="0061194C">
              <w:rPr>
                <w:rFonts w:cs="Arial"/>
                <w:sz w:val="20"/>
                <w:szCs w:val="20"/>
              </w:rPr>
              <w:t>se commercially reasonable efforts to comply with Customer requests related t</w:t>
            </w:r>
            <w:r>
              <w:rPr>
                <w:rFonts w:cs="Arial"/>
                <w:sz w:val="20"/>
                <w:szCs w:val="20"/>
              </w:rPr>
              <w:t xml:space="preserve">o portability of existing local </w:t>
            </w:r>
            <w:r w:rsidRPr="0061194C">
              <w:rPr>
                <w:rFonts w:cs="Arial"/>
                <w:sz w:val="20"/>
                <w:szCs w:val="20"/>
              </w:rPr>
              <w:t xml:space="preserve">telephone numbers. Sprint cannot guarantee local number portability in all locations due to geographic limitations on the availability of the IP </w:t>
            </w:r>
            <w:proofErr w:type="spellStart"/>
            <w:r w:rsidRPr="0061194C">
              <w:rPr>
                <w:rFonts w:cs="Arial"/>
                <w:sz w:val="20"/>
                <w:szCs w:val="20"/>
              </w:rPr>
              <w:t>Trunking</w:t>
            </w:r>
            <w:proofErr w:type="spellEnd"/>
            <w:r w:rsidRPr="0061194C">
              <w:rPr>
                <w:rFonts w:cs="Arial"/>
                <w:sz w:val="20"/>
                <w:szCs w:val="20"/>
              </w:rPr>
              <w:t xml:space="preserve"> Service.  Sprint will promptly notify Customer if we cannot port all of the requested numbers.  If a number cannot be ported, Customer may terminate the impacted Sites without early termination charges. </w:t>
            </w:r>
          </w:p>
        </w:tc>
      </w:tr>
      <w:tr w:rsidR="00457DF7" w:rsidRPr="002113D2"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[X]</w:t>
            </w:r>
          </w:p>
        </w:tc>
        <w:tc>
          <w:tcPr>
            <w:tcW w:w="9082" w:type="dxa"/>
            <w:tcBorders>
              <w:top w:val="single" w:sz="4" w:space="0" w:color="auto"/>
              <w:left w:val="nil"/>
              <w:bottom w:val="single" w:sz="4" w:space="0" w:color="auto"/>
              <w:right w:val="single" w:sz="4" w:space="0" w:color="auto"/>
            </w:tcBorders>
          </w:tcPr>
          <w:p w:rsidR="00457DF7" w:rsidRPr="000A41BE" w:rsidRDefault="00457DF7" w:rsidP="00E47BF5">
            <w:pPr>
              <w:ind w:left="72" w:right="43"/>
              <w:rPr>
                <w:rFonts w:cs="Arial"/>
                <w:sz w:val="20"/>
                <w:szCs w:val="20"/>
              </w:rPr>
            </w:pPr>
            <w:r w:rsidRPr="000A41BE">
              <w:rPr>
                <w:rFonts w:cs="Arial"/>
                <w:sz w:val="20"/>
                <w:szCs w:val="20"/>
              </w:rPr>
              <w:t>Provide a P</w:t>
            </w:r>
            <w:ins w:id="79" w:author="Michael A. Clay" w:date="2008-11-10T18:01:00Z">
              <w:r>
                <w:rPr>
                  <w:rFonts w:cs="Arial"/>
                  <w:sz w:val="20"/>
                  <w:szCs w:val="20"/>
                </w:rPr>
                <w:t>r</w:t>
              </w:r>
            </w:ins>
            <w:r>
              <w:rPr>
                <w:rFonts w:cs="Arial"/>
                <w:sz w:val="20"/>
                <w:szCs w:val="20"/>
              </w:rPr>
              <w:t>oject</w:t>
            </w:r>
            <w:r w:rsidRPr="000A41BE">
              <w:rPr>
                <w:rFonts w:cs="Arial"/>
                <w:sz w:val="20"/>
                <w:szCs w:val="20"/>
              </w:rPr>
              <w:t xml:space="preserve"> Manager to:</w:t>
            </w:r>
          </w:p>
          <w:p w:rsidR="00457DF7" w:rsidRPr="000A41BE" w:rsidRDefault="00457DF7" w:rsidP="00E47BF5">
            <w:pPr>
              <w:ind w:left="72" w:right="43"/>
              <w:rPr>
                <w:rFonts w:cs="Arial"/>
                <w:sz w:val="20"/>
                <w:szCs w:val="20"/>
              </w:rPr>
            </w:pPr>
            <w:r w:rsidRPr="000A41BE">
              <w:rPr>
                <w:rFonts w:cs="Arial"/>
                <w:sz w:val="20"/>
                <w:szCs w:val="20"/>
              </w:rPr>
              <w:t xml:space="preserve">Manage all vendor organizations involved in the </w:t>
            </w:r>
            <w:r>
              <w:rPr>
                <w:rFonts w:cs="Arial"/>
                <w:sz w:val="20"/>
                <w:szCs w:val="20"/>
              </w:rPr>
              <w:t>installation</w:t>
            </w:r>
            <w:r w:rsidRPr="000A41BE">
              <w:rPr>
                <w:rFonts w:cs="Arial"/>
                <w:sz w:val="20"/>
                <w:szCs w:val="20"/>
              </w:rPr>
              <w:t>.</w:t>
            </w:r>
          </w:p>
          <w:p w:rsidR="00457DF7" w:rsidRPr="000A41BE" w:rsidRDefault="00457DF7" w:rsidP="00E47BF5">
            <w:pPr>
              <w:ind w:left="72" w:right="43"/>
              <w:rPr>
                <w:rFonts w:cs="Arial"/>
                <w:sz w:val="20"/>
                <w:szCs w:val="20"/>
              </w:rPr>
            </w:pPr>
            <w:r w:rsidRPr="000A41BE">
              <w:rPr>
                <w:rFonts w:cs="Arial"/>
                <w:sz w:val="20"/>
                <w:szCs w:val="20"/>
              </w:rPr>
              <w:t>Work with the Customer Project Manager to develop the overall Project Plan.</w:t>
            </w:r>
          </w:p>
          <w:p w:rsidR="00457DF7" w:rsidRPr="000A41BE" w:rsidRDefault="00457DF7" w:rsidP="00E47BF5">
            <w:pPr>
              <w:ind w:left="72" w:right="43"/>
              <w:rPr>
                <w:rFonts w:cs="Arial"/>
                <w:sz w:val="20"/>
                <w:szCs w:val="20"/>
              </w:rPr>
            </w:pPr>
            <w:r w:rsidRPr="000A41BE">
              <w:rPr>
                <w:rFonts w:cs="Arial"/>
                <w:sz w:val="20"/>
                <w:szCs w:val="20"/>
              </w:rPr>
              <w:t xml:space="preserve">Ensure all subcontractor activities are completed and delivered within specified timelines. </w:t>
            </w:r>
          </w:p>
          <w:p w:rsidR="00457DF7" w:rsidRPr="000A41BE" w:rsidRDefault="00457DF7" w:rsidP="00E47BF5">
            <w:pPr>
              <w:ind w:left="72" w:right="43"/>
              <w:rPr>
                <w:rFonts w:cs="Arial"/>
                <w:sz w:val="20"/>
                <w:szCs w:val="20"/>
              </w:rPr>
            </w:pPr>
            <w:r w:rsidRPr="000A41BE">
              <w:rPr>
                <w:rFonts w:cs="Arial"/>
                <w:sz w:val="20"/>
                <w:szCs w:val="20"/>
              </w:rPr>
              <w:t>Be the prime contact to the Customer and their Program Manager for delivery of a turnkey solution.</w:t>
            </w:r>
          </w:p>
        </w:tc>
      </w:tr>
      <w:tr w:rsidR="00457DF7" w:rsidRPr="002113D2"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[X]</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ind w:left="72" w:right="43"/>
              <w:rPr>
                <w:rFonts w:cs="Arial"/>
                <w:sz w:val="20"/>
                <w:szCs w:val="20"/>
              </w:rPr>
            </w:pPr>
            <w:r w:rsidRPr="006D4EA1">
              <w:rPr>
                <w:rFonts w:cs="Arial"/>
                <w:sz w:val="20"/>
                <w:szCs w:val="20"/>
              </w:rPr>
              <w:t>Provide test criteria agreed upon by Sprint and Customer for the Service Rollout and perform testing for final Customer acceptance of Service.</w:t>
            </w:r>
          </w:p>
        </w:tc>
      </w:tr>
      <w:tr w:rsidR="00457DF7" w:rsidRPr="002113D2"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[X]</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pStyle w:val="Legal3"/>
              <w:numPr>
                <w:ilvl w:val="0"/>
                <w:numId w:val="0"/>
              </w:numPr>
              <w:tabs>
                <w:tab w:val="clear" w:pos="720"/>
                <w:tab w:val="left" w:pos="-108"/>
              </w:tabs>
              <w:ind w:left="72"/>
              <w:jc w:val="left"/>
              <w:rPr>
                <w:rFonts w:cs="Arial"/>
                <w:color w:val="auto"/>
                <w:sz w:val="20"/>
              </w:rPr>
            </w:pPr>
            <w:r w:rsidRPr="006D4EA1">
              <w:rPr>
                <w:rFonts w:cs="Arial"/>
                <w:color w:val="auto"/>
                <w:sz w:val="20"/>
              </w:rPr>
              <w:t>Provide a 24/7/365 Tier 2 Help Desk (via an 800 number) to support the Service. Sprint’s Help Desk will answer calls from Customer’s Designated Personnel and escalate issues within Sprint and its suppliers as needed to resolve issues.</w:t>
            </w:r>
          </w:p>
          <w:p w:rsidR="00457DF7" w:rsidRPr="006D4EA1" w:rsidRDefault="00457DF7" w:rsidP="00E47BF5">
            <w:pPr>
              <w:tabs>
                <w:tab w:val="left" w:pos="1440"/>
              </w:tabs>
              <w:ind w:left="1440"/>
              <w:rPr>
                <w:rFonts w:cs="Arial"/>
                <w:sz w:val="20"/>
                <w:szCs w:val="20"/>
              </w:rPr>
            </w:pPr>
          </w:p>
        </w:tc>
      </w:tr>
      <w:tr w:rsidR="00457DF7" w:rsidRPr="002113D2"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[X]</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ind w:left="72" w:right="43"/>
              <w:rPr>
                <w:rFonts w:cs="Arial"/>
                <w:sz w:val="20"/>
                <w:szCs w:val="20"/>
              </w:rPr>
            </w:pPr>
            <w:r w:rsidRPr="006D4EA1">
              <w:rPr>
                <w:rFonts w:cs="Arial"/>
                <w:sz w:val="20"/>
                <w:szCs w:val="20"/>
              </w:rPr>
              <w:t>Maintain quality of service by performing preventative maintenance and software updates to Sprint’s network.</w:t>
            </w:r>
          </w:p>
        </w:tc>
      </w:tr>
      <w:tr w:rsidR="00457DF7" w:rsidRPr="002113D2"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[X]</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tabs>
                <w:tab w:val="left" w:pos="1440"/>
              </w:tabs>
              <w:rPr>
                <w:rFonts w:cs="Arial"/>
                <w:sz w:val="20"/>
                <w:szCs w:val="20"/>
              </w:rPr>
            </w:pPr>
            <w:r w:rsidRPr="006D4EA1">
              <w:rPr>
                <w:rFonts w:cs="Arial"/>
                <w:sz w:val="20"/>
                <w:szCs w:val="20"/>
              </w:rPr>
              <w:t>Perform scheduled maintenance for functions such as hardware and software upgrades and network optimization. Sprint will perform scheduled maintenance at times that are anticipated to minimize disruption of Customer’s Service and activity. Sprint will use commercially reasonable efforts to provide advance notice of all scheduled maintenance.</w:t>
            </w:r>
          </w:p>
          <w:p w:rsidR="00457DF7" w:rsidRPr="006D4EA1" w:rsidRDefault="00457DF7" w:rsidP="00E47BF5">
            <w:pPr>
              <w:ind w:left="72" w:right="43"/>
              <w:rPr>
                <w:rFonts w:cs="Arial"/>
                <w:sz w:val="20"/>
                <w:szCs w:val="20"/>
              </w:rPr>
            </w:pPr>
          </w:p>
        </w:tc>
      </w:tr>
      <w:tr w:rsidR="00457DF7" w:rsidRPr="002113D2"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[X]</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tabs>
                <w:tab w:val="left" w:pos="1440"/>
              </w:tabs>
              <w:rPr>
                <w:rFonts w:cs="Arial"/>
                <w:sz w:val="20"/>
                <w:szCs w:val="20"/>
              </w:rPr>
            </w:pPr>
            <w:r>
              <w:rPr>
                <w:rFonts w:cs="Arial"/>
                <w:sz w:val="20"/>
                <w:szCs w:val="20"/>
              </w:rPr>
              <w:t>P</w:t>
            </w:r>
            <w:r w:rsidRPr="006D4EA1">
              <w:rPr>
                <w:rFonts w:cs="Arial"/>
                <w:sz w:val="20"/>
                <w:szCs w:val="20"/>
              </w:rPr>
              <w:t>erform Demand Maintenance at its discretion. As used in this Attachment, “Demand Maintenance” means maintenance that is required due to unanticipated events or when Service elements are in jeopardy. Due to the nature of Demand Maintenance, prior notification may not be possible; however, Sprint will inform Customer when maintenance is complete.</w:t>
            </w:r>
          </w:p>
          <w:p w:rsidR="00457DF7" w:rsidRPr="006D4EA1" w:rsidRDefault="00457DF7" w:rsidP="00E47BF5">
            <w:pPr>
              <w:ind w:left="72" w:right="43"/>
              <w:rPr>
                <w:rFonts w:cs="Arial"/>
                <w:sz w:val="20"/>
                <w:szCs w:val="20"/>
              </w:rPr>
            </w:pPr>
          </w:p>
        </w:tc>
      </w:tr>
      <w:tr w:rsidR="00457DF7" w:rsidRPr="002113D2"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Default="00457DF7" w:rsidP="00E47BF5">
            <w:pPr>
              <w:jc w:val="center"/>
            </w:pPr>
            <w:r w:rsidRPr="001157A7">
              <w:rPr>
                <w:b/>
                <w:sz w:val="20"/>
                <w:szCs w:val="20"/>
              </w:rPr>
              <w:t>[</w:t>
            </w:r>
            <w:r>
              <w:rPr>
                <w:b/>
                <w:sz w:val="20"/>
                <w:szCs w:val="20"/>
              </w:rPr>
              <w:t>X</w:t>
            </w:r>
            <w:r w:rsidRPr="001157A7">
              <w:rPr>
                <w:b/>
                <w:sz w:val="20"/>
                <w:szCs w:val="20"/>
              </w:rPr>
              <w:t>]</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tabs>
                <w:tab w:val="left" w:pos="1440"/>
              </w:tabs>
              <w:rPr>
                <w:rFonts w:cs="Arial"/>
                <w:sz w:val="20"/>
                <w:szCs w:val="20"/>
              </w:rPr>
            </w:pPr>
            <w:r w:rsidRPr="006D4EA1">
              <w:rPr>
                <w:rFonts w:cs="Arial"/>
                <w:sz w:val="20"/>
                <w:szCs w:val="20"/>
              </w:rPr>
              <w:t>All changes to the Customer Statement of Work must be preapproved in writing by both parties. Customer-requested changes to an agreed upon implementation schedule may result in additional charges to Customer. Sprint will notify Customer of any additional charges that will result from a requested change. Customer can then withdraw the change request and accept the original agreed upon Customer Statement of Work or proceed with the revised implementation schedule and Sprint will bill the Customer for the additional charges</w:t>
            </w:r>
          </w:p>
        </w:tc>
      </w:tr>
      <w:tr w:rsidR="00457DF7" w:rsidRPr="002113D2"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Default="00457DF7" w:rsidP="00E47BF5">
            <w:pPr>
              <w:jc w:val="center"/>
            </w:pPr>
            <w:r w:rsidRPr="001157A7">
              <w:rPr>
                <w:b/>
                <w:sz w:val="20"/>
                <w:szCs w:val="20"/>
              </w:rPr>
              <w:t xml:space="preserve">[ </w:t>
            </w:r>
            <w:r w:rsidR="00E873BC">
              <w:rPr>
                <w:b/>
                <w:sz w:val="20"/>
                <w:szCs w:val="20"/>
              </w:rPr>
              <w:t xml:space="preserve"> </w:t>
            </w:r>
            <w:r w:rsidRPr="001157A7">
              <w:rPr>
                <w:b/>
                <w:sz w:val="20"/>
                <w:szCs w:val="20"/>
              </w:rPr>
              <w:t>]</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tabs>
                <w:tab w:val="left" w:pos="1440"/>
              </w:tabs>
              <w:rPr>
                <w:rFonts w:cs="Arial"/>
                <w:sz w:val="20"/>
                <w:szCs w:val="20"/>
              </w:rPr>
            </w:pPr>
          </w:p>
        </w:tc>
      </w:tr>
      <w:tr w:rsidR="00457DF7" w:rsidRPr="002113D2" w:rsidTr="006D541D">
        <w:trPr>
          <w:trHeight w:val="107"/>
          <w:jc w:val="center"/>
        </w:trPr>
        <w:tc>
          <w:tcPr>
            <w:tcW w:w="1142" w:type="dxa"/>
            <w:tcBorders>
              <w:top w:val="single" w:sz="4" w:space="0" w:color="auto"/>
              <w:left w:val="single" w:sz="4" w:space="0" w:color="auto"/>
              <w:bottom w:val="single" w:sz="4" w:space="0" w:color="auto"/>
              <w:right w:val="nil"/>
            </w:tcBorders>
          </w:tcPr>
          <w:p w:rsidR="00457DF7" w:rsidRPr="002113D2" w:rsidRDefault="00457DF7" w:rsidP="00E47BF5">
            <w:pPr>
              <w:jc w:val="center"/>
              <w:rPr>
                <w:b/>
                <w:sz w:val="20"/>
                <w:szCs w:val="20"/>
              </w:rPr>
            </w:pPr>
            <w:r>
              <w:rPr>
                <w:b/>
                <w:sz w:val="20"/>
                <w:szCs w:val="20"/>
              </w:rPr>
              <w:t xml:space="preserve">[ </w:t>
            </w:r>
            <w:r w:rsidR="00E873BC">
              <w:rPr>
                <w:b/>
                <w:sz w:val="20"/>
                <w:szCs w:val="20"/>
              </w:rPr>
              <w:t xml:space="preserve"> </w:t>
            </w:r>
            <w:r>
              <w:rPr>
                <w:b/>
                <w:sz w:val="20"/>
                <w:szCs w:val="20"/>
              </w:rPr>
              <w:t>]</w:t>
            </w:r>
          </w:p>
        </w:tc>
        <w:tc>
          <w:tcPr>
            <w:tcW w:w="9082" w:type="dxa"/>
            <w:tcBorders>
              <w:top w:val="single" w:sz="4" w:space="0" w:color="auto"/>
              <w:left w:val="nil"/>
              <w:bottom w:val="single" w:sz="4" w:space="0" w:color="auto"/>
              <w:right w:val="single" w:sz="4" w:space="0" w:color="auto"/>
            </w:tcBorders>
          </w:tcPr>
          <w:p w:rsidR="00457DF7" w:rsidRPr="006D4EA1" w:rsidRDefault="00457DF7" w:rsidP="00E47BF5">
            <w:pPr>
              <w:tabs>
                <w:tab w:val="left" w:pos="1440"/>
              </w:tabs>
              <w:rPr>
                <w:rFonts w:cs="Arial"/>
                <w:sz w:val="20"/>
                <w:szCs w:val="20"/>
              </w:rPr>
            </w:pPr>
          </w:p>
        </w:tc>
      </w:tr>
    </w:tbl>
    <w:p w:rsidR="00E873BC" w:rsidRDefault="00E873BC" w:rsidP="002C6886">
      <w:pPr>
        <w:rPr>
          <w:b/>
          <w:u w:val="single"/>
        </w:rPr>
      </w:pPr>
    </w:p>
    <w:p w:rsidR="00E873BC" w:rsidRDefault="00E873BC" w:rsidP="002C6886">
      <w:pPr>
        <w:rPr>
          <w:b/>
          <w:u w:val="single"/>
        </w:rPr>
      </w:pPr>
    </w:p>
    <w:p w:rsidR="0011124D" w:rsidRDefault="0011124D" w:rsidP="002C6886">
      <w:pPr>
        <w:rPr>
          <w:b/>
          <w:u w:val="single"/>
        </w:rPr>
      </w:pPr>
    </w:p>
    <w:p w:rsidR="0011124D" w:rsidRDefault="0011124D" w:rsidP="002C6886">
      <w:pPr>
        <w:rPr>
          <w:b/>
          <w:u w:val="single"/>
        </w:rPr>
      </w:pPr>
    </w:p>
    <w:p w:rsidR="0011124D" w:rsidRDefault="0011124D" w:rsidP="002C6886">
      <w:pPr>
        <w:rPr>
          <w:b/>
          <w:u w:val="single"/>
        </w:rPr>
      </w:pPr>
    </w:p>
    <w:p w:rsidR="0011124D" w:rsidRDefault="0011124D" w:rsidP="002C6886">
      <w:pPr>
        <w:rPr>
          <w:b/>
          <w:u w:val="single"/>
        </w:rPr>
      </w:pPr>
    </w:p>
    <w:p w:rsidR="0011124D" w:rsidRDefault="0011124D" w:rsidP="002C6886">
      <w:pPr>
        <w:rPr>
          <w:b/>
          <w:u w:val="single"/>
        </w:rPr>
      </w:pPr>
    </w:p>
    <w:p w:rsidR="0011124D" w:rsidRDefault="0011124D" w:rsidP="002C6886">
      <w:pPr>
        <w:rPr>
          <w:b/>
          <w:u w:val="single"/>
        </w:rPr>
      </w:pPr>
    </w:p>
    <w:p w:rsidR="0011124D" w:rsidRDefault="0011124D" w:rsidP="002C6886">
      <w:pPr>
        <w:rPr>
          <w:b/>
          <w:u w:val="single"/>
        </w:rPr>
      </w:pPr>
    </w:p>
    <w:p w:rsidR="0011124D" w:rsidRDefault="0011124D" w:rsidP="002C6886">
      <w:pPr>
        <w:rPr>
          <w:b/>
          <w:u w:val="single"/>
        </w:rPr>
      </w:pPr>
    </w:p>
    <w:p w:rsidR="002C6886" w:rsidRPr="00E54F60" w:rsidRDefault="002C6886" w:rsidP="00E54F60">
      <w:pPr>
        <w:pStyle w:val="Heading1"/>
        <w:jc w:val="left"/>
        <w:rPr>
          <w:sz w:val="28"/>
          <w:szCs w:val="28"/>
        </w:rPr>
      </w:pPr>
      <w:bookmarkStart w:id="80" w:name="_Toc317855005"/>
      <w:bookmarkStart w:id="81" w:name="_Toc357152444"/>
      <w:r w:rsidRPr="00E54F60">
        <w:rPr>
          <w:sz w:val="28"/>
          <w:szCs w:val="28"/>
        </w:rPr>
        <w:lastRenderedPageBreak/>
        <w:t>Project Acceptance Criteria:</w:t>
      </w:r>
      <w:bookmarkEnd w:id="80"/>
      <w:bookmarkEnd w:id="81"/>
    </w:p>
    <w:p w:rsidR="002C6886" w:rsidRPr="00C2172E" w:rsidRDefault="002C6886" w:rsidP="002C6886">
      <w:pPr>
        <w:rPr>
          <w:b/>
        </w:rPr>
      </w:pPr>
    </w:p>
    <w:p w:rsidR="002C6886" w:rsidRDefault="002C6886" w:rsidP="002C6886">
      <w:pPr>
        <w:jc w:val="center"/>
        <w:rPr>
          <w:sz w:val="18"/>
          <w:szCs w:val="18"/>
          <w:bdr w:val="single" w:sz="4" w:space="0" w:color="auto"/>
        </w:rPr>
      </w:pPr>
      <w:r w:rsidRPr="00C2172E">
        <w:rPr>
          <w:sz w:val="18"/>
          <w:szCs w:val="18"/>
          <w:bdr w:val="single" w:sz="4" w:space="0" w:color="auto"/>
        </w:rPr>
        <w:t xml:space="preserve">The items marked </w:t>
      </w:r>
      <w:proofErr w:type="gramStart"/>
      <w:r w:rsidR="00E873BC">
        <w:rPr>
          <w:sz w:val="18"/>
          <w:szCs w:val="18"/>
          <w:bdr w:val="single" w:sz="4" w:space="0" w:color="auto"/>
        </w:rPr>
        <w:t>[ X</w:t>
      </w:r>
      <w:proofErr w:type="gramEnd"/>
      <w:r w:rsidR="00E873BC">
        <w:rPr>
          <w:sz w:val="18"/>
          <w:szCs w:val="18"/>
          <w:bdr w:val="single" w:sz="4" w:space="0" w:color="auto"/>
        </w:rPr>
        <w:t xml:space="preserve"> ] </w:t>
      </w:r>
      <w:r w:rsidRPr="00C2172E">
        <w:rPr>
          <w:sz w:val="18"/>
          <w:szCs w:val="18"/>
          <w:bdr w:val="single" w:sz="4" w:space="0" w:color="auto"/>
        </w:rPr>
        <w:t>are required for project completion</w:t>
      </w:r>
    </w:p>
    <w:p w:rsidR="002C6886" w:rsidRDefault="002C6886" w:rsidP="002C6886">
      <w:pPr>
        <w:jc w:val="center"/>
        <w:rPr>
          <w:sz w:val="20"/>
          <w:szCs w:val="20"/>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2"/>
        <w:gridCol w:w="9398"/>
      </w:tblGrid>
      <w:tr w:rsidR="00E873BC" w:rsidRPr="00B964F8" w:rsidTr="00E873BC">
        <w:trPr>
          <w:jc w:val="center"/>
        </w:trPr>
        <w:tc>
          <w:tcPr>
            <w:tcW w:w="682" w:type="dxa"/>
            <w:tcBorders>
              <w:top w:val="single" w:sz="4" w:space="0" w:color="auto"/>
              <w:left w:val="single" w:sz="4" w:space="0" w:color="auto"/>
              <w:bottom w:val="single" w:sz="4" w:space="0" w:color="auto"/>
              <w:right w:val="nil"/>
            </w:tcBorders>
          </w:tcPr>
          <w:p w:rsidR="00E873BC" w:rsidRDefault="00E873BC">
            <w:r w:rsidRPr="00D87EFA">
              <w:rPr>
                <w:b/>
                <w:sz w:val="20"/>
                <w:szCs w:val="20"/>
              </w:rPr>
              <w:t>[  ]</w:t>
            </w:r>
          </w:p>
        </w:tc>
        <w:tc>
          <w:tcPr>
            <w:tcW w:w="9398" w:type="dxa"/>
            <w:tcBorders>
              <w:left w:val="nil"/>
              <w:bottom w:val="single" w:sz="4" w:space="0" w:color="auto"/>
            </w:tcBorders>
          </w:tcPr>
          <w:p w:rsidR="00E873BC" w:rsidRPr="00B964F8" w:rsidRDefault="00E873BC" w:rsidP="00BF1CD0">
            <w:pPr>
              <w:pStyle w:val="Header"/>
              <w:tabs>
                <w:tab w:val="clear" w:pos="4320"/>
                <w:tab w:val="clear" w:pos="8640"/>
                <w:tab w:val="left" w:pos="7744"/>
              </w:tabs>
              <w:rPr>
                <w:sz w:val="18"/>
                <w:szCs w:val="18"/>
              </w:rPr>
            </w:pPr>
            <w:r w:rsidRPr="00B964F8">
              <w:rPr>
                <w:sz w:val="18"/>
                <w:szCs w:val="18"/>
              </w:rPr>
              <w:t>All equipment and applications as listed in the sales contract</w:t>
            </w:r>
            <w:r w:rsidRPr="00B964F8">
              <w:rPr>
                <w:b/>
                <w:sz w:val="18"/>
                <w:szCs w:val="18"/>
              </w:rPr>
              <w:t xml:space="preserve"> </w:t>
            </w:r>
            <w:r w:rsidRPr="00B964F8">
              <w:rPr>
                <w:sz w:val="18"/>
                <w:szCs w:val="18"/>
              </w:rPr>
              <w:t>is working per vendor and industry standards. This also includes any additions or deletions for Job Change Order (JCO) activity.</w:t>
            </w:r>
          </w:p>
          <w:p w:rsidR="00E873BC" w:rsidRPr="00B964F8" w:rsidRDefault="00E873BC" w:rsidP="00BF1CD0">
            <w:pPr>
              <w:pStyle w:val="Header"/>
              <w:tabs>
                <w:tab w:val="clear" w:pos="4320"/>
                <w:tab w:val="clear" w:pos="8640"/>
                <w:tab w:val="left" w:pos="7744"/>
              </w:tabs>
              <w:rPr>
                <w:sz w:val="18"/>
                <w:szCs w:val="18"/>
              </w:rPr>
            </w:pPr>
          </w:p>
        </w:tc>
      </w:tr>
      <w:tr w:rsidR="00E873BC" w:rsidRPr="00B964F8" w:rsidTr="00E873BC">
        <w:trPr>
          <w:jc w:val="center"/>
        </w:trPr>
        <w:tc>
          <w:tcPr>
            <w:tcW w:w="682" w:type="dxa"/>
            <w:tcBorders>
              <w:top w:val="single" w:sz="4" w:space="0" w:color="auto"/>
              <w:left w:val="single" w:sz="4" w:space="0" w:color="auto"/>
              <w:bottom w:val="single" w:sz="4" w:space="0" w:color="auto"/>
              <w:right w:val="nil"/>
            </w:tcBorders>
          </w:tcPr>
          <w:p w:rsidR="00E873BC" w:rsidRDefault="00E873BC">
            <w:r w:rsidRPr="00D87EFA">
              <w:rPr>
                <w:b/>
                <w:sz w:val="20"/>
                <w:szCs w:val="20"/>
              </w:rPr>
              <w:t>[  ]</w:t>
            </w:r>
          </w:p>
        </w:tc>
        <w:tc>
          <w:tcPr>
            <w:tcW w:w="9398" w:type="dxa"/>
            <w:tcBorders>
              <w:top w:val="single" w:sz="4" w:space="0" w:color="auto"/>
              <w:left w:val="nil"/>
              <w:bottom w:val="single" w:sz="4" w:space="0" w:color="auto"/>
            </w:tcBorders>
          </w:tcPr>
          <w:p w:rsidR="00E873BC" w:rsidRPr="00B964F8" w:rsidRDefault="00E873BC" w:rsidP="00BF1CD0">
            <w:pPr>
              <w:pStyle w:val="Header"/>
              <w:tabs>
                <w:tab w:val="clear" w:pos="4320"/>
                <w:tab w:val="clear" w:pos="8640"/>
                <w:tab w:val="left" w:pos="7744"/>
              </w:tabs>
              <w:rPr>
                <w:sz w:val="18"/>
                <w:szCs w:val="18"/>
              </w:rPr>
            </w:pPr>
            <w:r w:rsidRPr="00B964F8">
              <w:rPr>
                <w:sz w:val="18"/>
                <w:szCs w:val="18"/>
              </w:rPr>
              <w:t>All special features</w:t>
            </w:r>
            <w:r>
              <w:rPr>
                <w:sz w:val="18"/>
                <w:szCs w:val="18"/>
              </w:rPr>
              <w:t xml:space="preserve"> </w:t>
            </w:r>
            <w:r w:rsidRPr="00B964F8">
              <w:rPr>
                <w:sz w:val="18"/>
                <w:szCs w:val="18"/>
              </w:rPr>
              <w:t xml:space="preserve">are installed, tested, and verified by Sprint and the customer contact.  </w:t>
            </w:r>
          </w:p>
          <w:p w:rsidR="00E873BC" w:rsidRPr="00B964F8" w:rsidRDefault="00E873BC" w:rsidP="00BF1CD0">
            <w:pPr>
              <w:pStyle w:val="Header"/>
              <w:tabs>
                <w:tab w:val="clear" w:pos="4320"/>
                <w:tab w:val="clear" w:pos="8640"/>
                <w:tab w:val="left" w:pos="7744"/>
              </w:tabs>
              <w:rPr>
                <w:sz w:val="18"/>
                <w:szCs w:val="18"/>
              </w:rPr>
            </w:pPr>
          </w:p>
        </w:tc>
      </w:tr>
      <w:tr w:rsidR="00E873BC" w:rsidRPr="00B964F8" w:rsidTr="00E873BC">
        <w:trPr>
          <w:jc w:val="center"/>
        </w:trPr>
        <w:tc>
          <w:tcPr>
            <w:tcW w:w="682" w:type="dxa"/>
            <w:tcBorders>
              <w:top w:val="single" w:sz="4" w:space="0" w:color="auto"/>
              <w:left w:val="single" w:sz="4" w:space="0" w:color="auto"/>
              <w:bottom w:val="single" w:sz="4" w:space="0" w:color="auto"/>
              <w:right w:val="nil"/>
            </w:tcBorders>
          </w:tcPr>
          <w:p w:rsidR="00E873BC" w:rsidRDefault="00E873BC">
            <w:r w:rsidRPr="00D87EFA">
              <w:rPr>
                <w:b/>
                <w:sz w:val="20"/>
                <w:szCs w:val="20"/>
              </w:rPr>
              <w:t>[  ]</w:t>
            </w:r>
          </w:p>
        </w:tc>
        <w:tc>
          <w:tcPr>
            <w:tcW w:w="9398" w:type="dxa"/>
            <w:tcBorders>
              <w:top w:val="single" w:sz="4" w:space="0" w:color="auto"/>
              <w:left w:val="nil"/>
              <w:bottom w:val="single" w:sz="4" w:space="0" w:color="auto"/>
            </w:tcBorders>
          </w:tcPr>
          <w:p w:rsidR="00E873BC" w:rsidRPr="00B964F8" w:rsidRDefault="00E873BC" w:rsidP="00BF1CD0">
            <w:pPr>
              <w:tabs>
                <w:tab w:val="left" w:pos="7744"/>
              </w:tabs>
              <w:rPr>
                <w:sz w:val="18"/>
                <w:szCs w:val="18"/>
              </w:rPr>
            </w:pPr>
            <w:r w:rsidRPr="00B964F8">
              <w:rPr>
                <w:sz w:val="18"/>
                <w:szCs w:val="18"/>
              </w:rPr>
              <w:t xml:space="preserve">All users identified in </w:t>
            </w:r>
            <w:r w:rsidRPr="00B964F8">
              <w:rPr>
                <w:b/>
                <w:i/>
                <w:sz w:val="18"/>
                <w:szCs w:val="18"/>
              </w:rPr>
              <w:t>Training Strategy</w:t>
            </w:r>
            <w:r w:rsidRPr="00B964F8">
              <w:rPr>
                <w:b/>
                <w:sz w:val="18"/>
                <w:szCs w:val="18"/>
              </w:rPr>
              <w:t xml:space="preserve"> </w:t>
            </w:r>
            <w:r w:rsidRPr="00B964F8">
              <w:rPr>
                <w:sz w:val="18"/>
                <w:szCs w:val="18"/>
              </w:rPr>
              <w:t>have been trained according to the Sprint training guidelines. Training requirements have been approved by the customer contact.</w:t>
            </w:r>
          </w:p>
          <w:p w:rsidR="00E873BC" w:rsidRPr="00B964F8" w:rsidRDefault="00E873BC" w:rsidP="00BF1CD0">
            <w:pPr>
              <w:tabs>
                <w:tab w:val="left" w:pos="7744"/>
              </w:tabs>
              <w:rPr>
                <w:sz w:val="18"/>
                <w:szCs w:val="18"/>
              </w:rPr>
            </w:pPr>
          </w:p>
        </w:tc>
      </w:tr>
      <w:tr w:rsidR="00E873BC" w:rsidRPr="00B964F8" w:rsidTr="00E873BC">
        <w:trPr>
          <w:jc w:val="center"/>
        </w:trPr>
        <w:tc>
          <w:tcPr>
            <w:tcW w:w="682" w:type="dxa"/>
            <w:tcBorders>
              <w:top w:val="single" w:sz="4" w:space="0" w:color="auto"/>
              <w:left w:val="single" w:sz="4" w:space="0" w:color="auto"/>
              <w:bottom w:val="single" w:sz="4" w:space="0" w:color="auto"/>
              <w:right w:val="nil"/>
            </w:tcBorders>
          </w:tcPr>
          <w:p w:rsidR="00E873BC" w:rsidRDefault="00E873BC">
            <w:r w:rsidRPr="00D87EFA">
              <w:rPr>
                <w:b/>
                <w:sz w:val="20"/>
                <w:szCs w:val="20"/>
              </w:rPr>
              <w:t>[  ]</w:t>
            </w:r>
          </w:p>
        </w:tc>
        <w:tc>
          <w:tcPr>
            <w:tcW w:w="9398" w:type="dxa"/>
            <w:tcBorders>
              <w:top w:val="single" w:sz="4" w:space="0" w:color="auto"/>
              <w:left w:val="nil"/>
              <w:bottom w:val="single" w:sz="4" w:space="0" w:color="auto"/>
            </w:tcBorders>
          </w:tcPr>
          <w:p w:rsidR="00E873BC" w:rsidRPr="00B964F8" w:rsidRDefault="00E873BC" w:rsidP="00BF1CD0">
            <w:pPr>
              <w:tabs>
                <w:tab w:val="left" w:pos="7744"/>
              </w:tabs>
              <w:rPr>
                <w:sz w:val="18"/>
                <w:szCs w:val="18"/>
              </w:rPr>
            </w:pPr>
            <w:r w:rsidRPr="00B964F8">
              <w:rPr>
                <w:sz w:val="18"/>
                <w:szCs w:val="18"/>
              </w:rPr>
              <w:t xml:space="preserve">All RFP </w:t>
            </w:r>
            <w:r w:rsidRPr="00B964F8">
              <w:rPr>
                <w:sz w:val="18"/>
                <w:szCs w:val="18"/>
                <w:u w:val="single"/>
              </w:rPr>
              <w:t>response</w:t>
            </w:r>
            <w:r w:rsidRPr="00B964F8">
              <w:rPr>
                <w:sz w:val="18"/>
                <w:szCs w:val="18"/>
              </w:rPr>
              <w:t xml:space="preserve"> requirements have been met</w:t>
            </w:r>
          </w:p>
          <w:p w:rsidR="00E873BC" w:rsidRPr="00B964F8" w:rsidRDefault="00E873BC" w:rsidP="00BF1CD0">
            <w:pPr>
              <w:tabs>
                <w:tab w:val="left" w:pos="7744"/>
              </w:tabs>
              <w:rPr>
                <w:sz w:val="18"/>
                <w:szCs w:val="18"/>
              </w:rPr>
            </w:pPr>
          </w:p>
        </w:tc>
      </w:tr>
      <w:tr w:rsidR="00E873BC" w:rsidRPr="00B964F8" w:rsidTr="00E873BC">
        <w:trPr>
          <w:jc w:val="center"/>
        </w:trPr>
        <w:tc>
          <w:tcPr>
            <w:tcW w:w="682" w:type="dxa"/>
            <w:tcBorders>
              <w:top w:val="single" w:sz="4" w:space="0" w:color="auto"/>
              <w:left w:val="single" w:sz="4" w:space="0" w:color="auto"/>
              <w:bottom w:val="single" w:sz="4" w:space="0" w:color="auto"/>
              <w:right w:val="nil"/>
            </w:tcBorders>
          </w:tcPr>
          <w:p w:rsidR="00E873BC" w:rsidRDefault="00E873BC">
            <w:r w:rsidRPr="00D87EFA">
              <w:rPr>
                <w:b/>
                <w:sz w:val="20"/>
                <w:szCs w:val="20"/>
              </w:rPr>
              <w:t>[  ]</w:t>
            </w:r>
          </w:p>
        </w:tc>
        <w:tc>
          <w:tcPr>
            <w:tcW w:w="9398" w:type="dxa"/>
            <w:tcBorders>
              <w:top w:val="single" w:sz="4" w:space="0" w:color="auto"/>
              <w:left w:val="nil"/>
              <w:bottom w:val="single" w:sz="4" w:space="0" w:color="auto"/>
            </w:tcBorders>
          </w:tcPr>
          <w:p w:rsidR="00E873BC" w:rsidRPr="00B964F8" w:rsidRDefault="00E873BC" w:rsidP="00BF1CD0">
            <w:pPr>
              <w:tabs>
                <w:tab w:val="left" w:pos="7744"/>
              </w:tabs>
              <w:rPr>
                <w:sz w:val="18"/>
                <w:szCs w:val="18"/>
              </w:rPr>
            </w:pPr>
            <w:r w:rsidRPr="00B964F8">
              <w:rPr>
                <w:sz w:val="18"/>
                <w:szCs w:val="18"/>
              </w:rPr>
              <w:t xml:space="preserve">All final project documentation has been given to the customer contact. This includes, but not limited to: final system layout, network drawings, service numbers, Sprint contact information, training rosters, IP addresses, and server configurations. </w:t>
            </w:r>
          </w:p>
          <w:p w:rsidR="00E873BC" w:rsidRPr="00B964F8" w:rsidRDefault="00E873BC" w:rsidP="00BF1CD0">
            <w:pPr>
              <w:tabs>
                <w:tab w:val="left" w:pos="7744"/>
              </w:tabs>
              <w:rPr>
                <w:sz w:val="18"/>
                <w:szCs w:val="18"/>
              </w:rPr>
            </w:pPr>
          </w:p>
        </w:tc>
      </w:tr>
      <w:tr w:rsidR="00E873BC" w:rsidRPr="00B964F8" w:rsidTr="00E873BC">
        <w:trPr>
          <w:jc w:val="center"/>
        </w:trPr>
        <w:tc>
          <w:tcPr>
            <w:tcW w:w="682" w:type="dxa"/>
            <w:tcBorders>
              <w:top w:val="single" w:sz="4" w:space="0" w:color="auto"/>
              <w:left w:val="single" w:sz="4" w:space="0" w:color="auto"/>
              <w:bottom w:val="single" w:sz="4" w:space="0" w:color="auto"/>
              <w:right w:val="nil"/>
            </w:tcBorders>
          </w:tcPr>
          <w:p w:rsidR="00E873BC" w:rsidRDefault="00E873BC">
            <w:r w:rsidRPr="00D87EFA">
              <w:rPr>
                <w:b/>
                <w:sz w:val="20"/>
                <w:szCs w:val="20"/>
              </w:rPr>
              <w:t>[  ]</w:t>
            </w:r>
          </w:p>
        </w:tc>
        <w:tc>
          <w:tcPr>
            <w:tcW w:w="9398" w:type="dxa"/>
            <w:tcBorders>
              <w:top w:val="single" w:sz="4" w:space="0" w:color="auto"/>
              <w:left w:val="nil"/>
              <w:bottom w:val="single" w:sz="4" w:space="0" w:color="auto"/>
            </w:tcBorders>
          </w:tcPr>
          <w:p w:rsidR="00E873BC" w:rsidRPr="00B964F8" w:rsidRDefault="00E873BC" w:rsidP="00BF1CD0">
            <w:pPr>
              <w:rPr>
                <w:sz w:val="18"/>
                <w:szCs w:val="18"/>
              </w:rPr>
            </w:pPr>
          </w:p>
        </w:tc>
      </w:tr>
      <w:tr w:rsidR="00E873BC" w:rsidRPr="00B964F8" w:rsidTr="00E873BC">
        <w:trPr>
          <w:jc w:val="center"/>
        </w:trPr>
        <w:tc>
          <w:tcPr>
            <w:tcW w:w="682" w:type="dxa"/>
            <w:tcBorders>
              <w:top w:val="single" w:sz="4" w:space="0" w:color="auto"/>
              <w:left w:val="single" w:sz="4" w:space="0" w:color="auto"/>
              <w:bottom w:val="single" w:sz="4" w:space="0" w:color="auto"/>
              <w:right w:val="nil"/>
            </w:tcBorders>
          </w:tcPr>
          <w:p w:rsidR="00E873BC" w:rsidRDefault="00E873BC">
            <w:r w:rsidRPr="00D87EFA">
              <w:rPr>
                <w:b/>
                <w:sz w:val="20"/>
                <w:szCs w:val="20"/>
              </w:rPr>
              <w:t>[  ]</w:t>
            </w:r>
          </w:p>
        </w:tc>
        <w:tc>
          <w:tcPr>
            <w:tcW w:w="9398" w:type="dxa"/>
            <w:tcBorders>
              <w:top w:val="single" w:sz="4" w:space="0" w:color="auto"/>
              <w:left w:val="nil"/>
            </w:tcBorders>
          </w:tcPr>
          <w:p w:rsidR="00E873BC" w:rsidRPr="00B964F8" w:rsidRDefault="00E873BC" w:rsidP="00BF1CD0">
            <w:pPr>
              <w:rPr>
                <w:sz w:val="18"/>
                <w:szCs w:val="18"/>
              </w:rPr>
            </w:pPr>
          </w:p>
        </w:tc>
      </w:tr>
    </w:tbl>
    <w:p w:rsidR="00C11D0A" w:rsidRDefault="00C11D0A" w:rsidP="002113D2"/>
    <w:p w:rsidR="00C11D0A" w:rsidRDefault="00C11D0A" w:rsidP="002113D2"/>
    <w:p w:rsidR="00C11D0A" w:rsidRDefault="00C11D0A"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11124D" w:rsidRDefault="0011124D" w:rsidP="002113D2"/>
    <w:p w:rsidR="00CD3F0B" w:rsidRDefault="00CD3F0B" w:rsidP="002113D2"/>
    <w:p w:rsidR="008E04E2" w:rsidRPr="00E54F60" w:rsidRDefault="008E04E2" w:rsidP="00973DBE"/>
    <w:p w:rsidR="008E04E2" w:rsidRPr="00E54F60" w:rsidRDefault="008E04E2" w:rsidP="006D541D">
      <w:pPr>
        <w:pStyle w:val="Heading1"/>
        <w:ind w:right="1008"/>
        <w:jc w:val="left"/>
        <w:rPr>
          <w:sz w:val="28"/>
          <w:szCs w:val="28"/>
        </w:rPr>
      </w:pPr>
      <w:bookmarkStart w:id="82" w:name="_Toc317855006"/>
      <w:bookmarkStart w:id="83" w:name="_Toc357152445"/>
      <w:r w:rsidRPr="00E54F60">
        <w:rPr>
          <w:sz w:val="28"/>
          <w:szCs w:val="28"/>
        </w:rPr>
        <w:t>Project Summary:</w:t>
      </w:r>
      <w:bookmarkEnd w:id="82"/>
      <w:bookmarkEnd w:id="83"/>
    </w:p>
    <w:p w:rsidR="008E04E2" w:rsidRDefault="008E04E2" w:rsidP="00973DBE"/>
    <w:p w:rsidR="008E04E2" w:rsidRDefault="008E04E2" w:rsidP="00973DBE">
      <w:r>
        <w:lastRenderedPageBreak/>
        <w:t xml:space="preserve">&lt;&lt;&lt; Copy Project summary </w:t>
      </w:r>
      <w:r w:rsidR="00481F32">
        <w:t>from above (page 4)</w:t>
      </w:r>
      <w:r>
        <w:t xml:space="preserve"> to be on the signature page&gt;&gt;&gt;&gt;</w:t>
      </w:r>
    </w:p>
    <w:p w:rsidR="008E04E2" w:rsidRDefault="008E04E2" w:rsidP="00973DBE"/>
    <w:p w:rsidR="008E04E2" w:rsidRDefault="008E04E2" w:rsidP="00973DBE"/>
    <w:p w:rsidR="00876D68" w:rsidRDefault="00876D68" w:rsidP="00876D68">
      <w:pPr>
        <w:ind w:left="2520" w:right="720"/>
      </w:pPr>
    </w:p>
    <w:p w:rsidR="008E04E2" w:rsidRDefault="008E04E2" w:rsidP="00973DBE"/>
    <w:p w:rsidR="008E04E2" w:rsidRDefault="008E04E2" w:rsidP="00973DBE"/>
    <w:p w:rsidR="008E04E2" w:rsidRDefault="008E04E2" w:rsidP="00973DBE"/>
    <w:p w:rsidR="008E04E2" w:rsidRDefault="008E04E2" w:rsidP="00973DBE"/>
    <w:p w:rsidR="008E04E2" w:rsidRDefault="008E04E2" w:rsidP="00973DBE"/>
    <w:p w:rsidR="008E04E2" w:rsidRDefault="008E04E2" w:rsidP="00973DBE"/>
    <w:p w:rsidR="008E04E2" w:rsidRDefault="008E04E2" w:rsidP="00973DBE"/>
    <w:p w:rsidR="008E04E2" w:rsidRDefault="008E04E2" w:rsidP="00973DBE"/>
    <w:p w:rsidR="008E04E2" w:rsidRDefault="008E04E2" w:rsidP="00973DBE"/>
    <w:p w:rsidR="008E04E2" w:rsidRDefault="008E04E2" w:rsidP="00973DBE"/>
    <w:p w:rsidR="00C11D0A" w:rsidRDefault="00C11D0A" w:rsidP="00973DBE"/>
    <w:p w:rsidR="00C11D0A" w:rsidRPr="00E54F60" w:rsidRDefault="00C11D0A" w:rsidP="00973DBE">
      <w:pPr>
        <w:rPr>
          <w:sz w:val="28"/>
          <w:szCs w:val="28"/>
        </w:rPr>
      </w:pPr>
    </w:p>
    <w:p w:rsidR="00B65C1B" w:rsidRPr="00E54F60" w:rsidRDefault="00E807C5" w:rsidP="006D541D">
      <w:pPr>
        <w:pStyle w:val="Heading1"/>
        <w:ind w:right="720"/>
        <w:jc w:val="left"/>
        <w:rPr>
          <w:sz w:val="28"/>
          <w:szCs w:val="28"/>
        </w:rPr>
      </w:pPr>
      <w:bookmarkStart w:id="84" w:name="_Toc317855010"/>
      <w:bookmarkStart w:id="85" w:name="_Toc357152446"/>
      <w:r w:rsidRPr="00E54F60">
        <w:rPr>
          <w:sz w:val="28"/>
          <w:szCs w:val="28"/>
        </w:rPr>
        <w:t>Customer Signature of Acceptance:</w:t>
      </w:r>
      <w:bookmarkEnd w:id="84"/>
      <w:bookmarkEnd w:id="85"/>
    </w:p>
    <w:p w:rsidR="00F9698E" w:rsidRDefault="00F9698E" w:rsidP="00CF527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1"/>
        <w:gridCol w:w="5246"/>
      </w:tblGrid>
      <w:tr w:rsidR="000625AF" w:rsidTr="006D541D">
        <w:trPr>
          <w:trHeight w:val="631"/>
          <w:jc w:val="center"/>
        </w:trPr>
        <w:tc>
          <w:tcPr>
            <w:tcW w:w="4881" w:type="dxa"/>
          </w:tcPr>
          <w:p w:rsidR="00B65C1B" w:rsidRPr="00C468D7" w:rsidRDefault="000625AF" w:rsidP="002113D2">
            <w:pPr>
              <w:rPr>
                <w:sz w:val="20"/>
                <w:szCs w:val="20"/>
              </w:rPr>
            </w:pPr>
            <w:r w:rsidRPr="00C468D7">
              <w:rPr>
                <w:sz w:val="20"/>
                <w:szCs w:val="20"/>
              </w:rPr>
              <w:t>Customer Signature:</w:t>
            </w:r>
          </w:p>
          <w:p w:rsidR="000625AF" w:rsidRPr="00C468D7" w:rsidRDefault="000625AF" w:rsidP="002113D2">
            <w:pPr>
              <w:rPr>
                <w:sz w:val="16"/>
                <w:szCs w:val="16"/>
              </w:rPr>
            </w:pPr>
          </w:p>
          <w:p w:rsidR="000625AF" w:rsidRPr="00C468D7" w:rsidRDefault="000625AF" w:rsidP="002113D2">
            <w:pPr>
              <w:rPr>
                <w:sz w:val="16"/>
                <w:szCs w:val="16"/>
              </w:rPr>
            </w:pPr>
          </w:p>
          <w:p w:rsidR="000625AF" w:rsidRPr="00C468D7" w:rsidRDefault="000625AF" w:rsidP="002113D2">
            <w:pPr>
              <w:rPr>
                <w:sz w:val="16"/>
                <w:szCs w:val="16"/>
              </w:rPr>
            </w:pPr>
          </w:p>
        </w:tc>
        <w:tc>
          <w:tcPr>
            <w:tcW w:w="5246" w:type="dxa"/>
            <w:vMerge w:val="restart"/>
          </w:tcPr>
          <w:p w:rsidR="00B65C1B" w:rsidRPr="00C468D7" w:rsidRDefault="00B65C1B" w:rsidP="002113D2">
            <w:pPr>
              <w:rPr>
                <w:sz w:val="20"/>
                <w:szCs w:val="20"/>
              </w:rPr>
            </w:pPr>
          </w:p>
          <w:p w:rsidR="00B65C1B" w:rsidRPr="00C468D7" w:rsidRDefault="00B65C1B" w:rsidP="002113D2">
            <w:pPr>
              <w:rPr>
                <w:sz w:val="20"/>
                <w:szCs w:val="20"/>
              </w:rPr>
            </w:pPr>
          </w:p>
          <w:p w:rsidR="000625AF" w:rsidRPr="00C468D7" w:rsidRDefault="000625AF" w:rsidP="002113D2">
            <w:pPr>
              <w:rPr>
                <w:sz w:val="20"/>
                <w:szCs w:val="20"/>
              </w:rPr>
            </w:pPr>
            <w:r w:rsidRPr="00C468D7">
              <w:rPr>
                <w:sz w:val="20"/>
                <w:szCs w:val="20"/>
              </w:rPr>
              <w:t>Customer has read and understands the information provided</w:t>
            </w:r>
            <w:r w:rsidR="00811BAE" w:rsidRPr="00C468D7">
              <w:rPr>
                <w:sz w:val="20"/>
                <w:szCs w:val="20"/>
              </w:rPr>
              <w:t xml:space="preserve"> and agrees to all information and requirement </w:t>
            </w:r>
            <w:r w:rsidRPr="00C468D7">
              <w:rPr>
                <w:sz w:val="20"/>
                <w:szCs w:val="20"/>
              </w:rPr>
              <w:t>within this Scope of Work</w:t>
            </w:r>
            <w:r w:rsidR="00B65C1B" w:rsidRPr="00C468D7">
              <w:rPr>
                <w:sz w:val="20"/>
                <w:szCs w:val="20"/>
              </w:rPr>
              <w:t>, and</w:t>
            </w:r>
            <w:r w:rsidRPr="00C468D7">
              <w:rPr>
                <w:sz w:val="20"/>
                <w:szCs w:val="20"/>
              </w:rPr>
              <w:t xml:space="preserve"> has been provided a copy of this Scope of Work for future reference.</w:t>
            </w:r>
          </w:p>
        </w:tc>
      </w:tr>
      <w:tr w:rsidR="00B65C1B" w:rsidTr="006D541D">
        <w:trPr>
          <w:trHeight w:val="559"/>
          <w:jc w:val="center"/>
        </w:trPr>
        <w:tc>
          <w:tcPr>
            <w:tcW w:w="4881" w:type="dxa"/>
          </w:tcPr>
          <w:p w:rsidR="00B65C1B" w:rsidRPr="00C468D7" w:rsidRDefault="00B65C1B" w:rsidP="002113D2">
            <w:pPr>
              <w:rPr>
                <w:sz w:val="20"/>
                <w:szCs w:val="20"/>
              </w:rPr>
            </w:pPr>
            <w:r w:rsidRPr="00C468D7">
              <w:rPr>
                <w:sz w:val="20"/>
                <w:szCs w:val="20"/>
              </w:rPr>
              <w:t>Print Name:</w:t>
            </w:r>
          </w:p>
          <w:p w:rsidR="00B65C1B" w:rsidRPr="00C468D7" w:rsidRDefault="00B65C1B" w:rsidP="002113D2">
            <w:pPr>
              <w:rPr>
                <w:sz w:val="20"/>
                <w:szCs w:val="20"/>
              </w:rPr>
            </w:pPr>
          </w:p>
          <w:p w:rsidR="00B65C1B" w:rsidRPr="00C468D7" w:rsidRDefault="00B65C1B" w:rsidP="002113D2">
            <w:pPr>
              <w:rPr>
                <w:sz w:val="20"/>
                <w:szCs w:val="20"/>
              </w:rPr>
            </w:pPr>
          </w:p>
        </w:tc>
        <w:tc>
          <w:tcPr>
            <w:tcW w:w="5246" w:type="dxa"/>
            <w:vMerge/>
          </w:tcPr>
          <w:p w:rsidR="00B65C1B" w:rsidRPr="00C468D7" w:rsidRDefault="00B65C1B" w:rsidP="002113D2">
            <w:pPr>
              <w:rPr>
                <w:sz w:val="20"/>
                <w:szCs w:val="20"/>
              </w:rPr>
            </w:pPr>
          </w:p>
        </w:tc>
      </w:tr>
      <w:tr w:rsidR="000625AF" w:rsidTr="006D541D">
        <w:trPr>
          <w:trHeight w:val="388"/>
          <w:jc w:val="center"/>
        </w:trPr>
        <w:tc>
          <w:tcPr>
            <w:tcW w:w="4881" w:type="dxa"/>
          </w:tcPr>
          <w:p w:rsidR="000625AF" w:rsidRPr="00C468D7" w:rsidRDefault="000625AF" w:rsidP="002113D2">
            <w:pPr>
              <w:rPr>
                <w:sz w:val="20"/>
                <w:szCs w:val="20"/>
              </w:rPr>
            </w:pPr>
            <w:r w:rsidRPr="00C468D7">
              <w:rPr>
                <w:sz w:val="20"/>
                <w:szCs w:val="20"/>
              </w:rPr>
              <w:t>Date:</w:t>
            </w:r>
          </w:p>
          <w:p w:rsidR="000625AF" w:rsidRDefault="000625AF" w:rsidP="002113D2"/>
        </w:tc>
        <w:tc>
          <w:tcPr>
            <w:tcW w:w="5246" w:type="dxa"/>
            <w:vMerge/>
          </w:tcPr>
          <w:p w:rsidR="000625AF" w:rsidRDefault="000625AF" w:rsidP="002113D2"/>
        </w:tc>
      </w:tr>
    </w:tbl>
    <w:p w:rsidR="00B65C1B" w:rsidRDefault="00B65C1B" w:rsidP="00CF527B">
      <w:pPr>
        <w:rPr>
          <w:b/>
        </w:rPr>
      </w:pPr>
    </w:p>
    <w:sectPr w:rsidR="00B65C1B" w:rsidSect="00CD3169">
      <w:headerReference w:type="default" r:id="rId31"/>
      <w:footerReference w:type="default" r:id="rId32"/>
      <w:headerReference w:type="first" r:id="rId33"/>
      <w:type w:val="oddPage"/>
      <w:pgSz w:w="12240" w:h="15840" w:code="1"/>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AA4" w:rsidRDefault="00027AA4">
      <w:r>
        <w:separator/>
      </w:r>
    </w:p>
  </w:endnote>
  <w:endnote w:type="continuationSeparator" w:id="0">
    <w:p w:rsidR="00027AA4" w:rsidRDefault="00027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D8A" w:rsidRDefault="00B45D8A" w:rsidP="003809E6">
    <w:pPr>
      <w:pStyle w:val="Footer"/>
      <w:ind w:right="720"/>
      <w:rPr>
        <w:rStyle w:val="PageNumber"/>
        <w:sz w:val="16"/>
      </w:rPr>
    </w:pPr>
    <w:r w:rsidRPr="006C3460">
      <w:rPr>
        <w:sz w:val="20"/>
        <w:szCs w:val="20"/>
      </w:rPr>
      <w:pict>
        <v:rect id="_x0000_i1028" style="width:0;height:1.5pt" o:hralign="center" o:hrstd="t" o:hr="t" fillcolor="gray" stroked="f"/>
      </w:pict>
    </w:r>
  </w:p>
  <w:p w:rsidR="00B45D8A" w:rsidRDefault="00B45D8A">
    <w:pPr>
      <w:pStyle w:val="Footer"/>
      <w:jc w:val="center"/>
      <w:rPr>
        <w:sz w:val="16"/>
      </w:rPr>
    </w:pPr>
    <w:r>
      <w:rPr>
        <w:rStyle w:val="PageNumbe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F51682">
      <w:rPr>
        <w:rStyle w:val="PageNumber"/>
        <w:noProof/>
        <w:sz w:val="16"/>
      </w:rPr>
      <w:t>2</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AA4" w:rsidRDefault="00027AA4">
      <w:r>
        <w:separator/>
      </w:r>
    </w:p>
  </w:footnote>
  <w:footnote w:type="continuationSeparator" w:id="0">
    <w:p w:rsidR="00027AA4" w:rsidRDefault="00027A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D8A" w:rsidRPr="00845BAE" w:rsidRDefault="00CD3169" w:rsidP="00CD3169">
    <w:pPr>
      <w:pStyle w:val="Header"/>
      <w:ind w:right="720"/>
      <w:rPr>
        <w:rFonts w:ascii="Tahoma" w:hAnsi="Tahoma" w:cs="Tahoma"/>
        <w:b/>
        <w:bCs/>
        <w:i/>
        <w:iCs/>
        <w:sz w:val="20"/>
        <w:szCs w:val="20"/>
      </w:rPr>
    </w:pPr>
    <w:r>
      <w:rPr>
        <w:rFonts w:ascii="Arial" w:hAnsi="Arial" w:cs="Arial"/>
        <w:noProof/>
        <w:szCs w:val="20"/>
      </w:rPr>
      <w:drawing>
        <wp:inline distT="0" distB="0" distL="0" distR="0" wp14:anchorId="21653893" wp14:editId="43382CCE">
          <wp:extent cx="425450" cy="615950"/>
          <wp:effectExtent l="0" t="0" r="0" b="0"/>
          <wp:docPr id="82" name="Picture 82" descr="C:\Users\eamar\AppData\Local\Microsoft\Windows\INetCache\Content.Word\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eamar\AppData\Local\Microsoft\Windows\INetCache\Content.Word\logo-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450" cy="615950"/>
                  </a:xfrm>
                  <a:prstGeom prst="rect">
                    <a:avLst/>
                  </a:prstGeom>
                  <a:noFill/>
                  <a:ln>
                    <a:noFill/>
                  </a:ln>
                </pic:spPr>
              </pic:pic>
            </a:graphicData>
          </a:graphic>
        </wp:inline>
      </w:drawing>
    </w:r>
    <w:r>
      <w:rPr>
        <w:rStyle w:val="EmailStyle171"/>
        <w:rFonts w:ascii="Tahoma" w:hAnsi="Tahoma" w:cs="Tahoma"/>
        <w:b/>
        <w:bCs/>
        <w:i/>
        <w:iCs/>
        <w:snapToGrid w:val="0"/>
        <w:szCs w:val="20"/>
      </w:rPr>
      <w:t xml:space="preserve">             </w:t>
    </w:r>
    <w:r w:rsidR="00B45D8A" w:rsidRPr="00845BAE">
      <w:rPr>
        <w:rStyle w:val="EmailStyle171"/>
        <w:rFonts w:ascii="Tahoma" w:hAnsi="Tahoma" w:cs="Tahoma"/>
        <w:b/>
        <w:bCs/>
        <w:i/>
        <w:iCs/>
        <w:snapToGrid w:val="0"/>
        <w:szCs w:val="20"/>
      </w:rPr>
      <w:t>Customer Scope of Work</w:t>
    </w:r>
    <w:r w:rsidR="00B45D8A">
      <w:rPr>
        <w:rStyle w:val="EmailStyle171"/>
        <w:rFonts w:ascii="Tahoma" w:hAnsi="Tahoma" w:cs="Tahoma"/>
        <w:b/>
        <w:bCs/>
        <w:i/>
        <w:iCs/>
        <w:snapToGrid w:val="0"/>
        <w:szCs w:val="20"/>
      </w:rPr>
      <w:t xml:space="preserve"> </w:t>
    </w:r>
    <w:r w:rsidR="00B45D8A" w:rsidRPr="00845BAE">
      <w:rPr>
        <w:rStyle w:val="EmailStyle171"/>
        <w:rFonts w:ascii="Tahoma" w:hAnsi="Tahoma" w:cs="Tahoma"/>
        <w:b/>
        <w:bCs/>
        <w:i/>
        <w:iCs/>
        <w:snapToGrid w:val="0"/>
        <w:szCs w:val="20"/>
      </w:rPr>
      <w:t>For</w:t>
    </w:r>
    <w:r w:rsidR="00B45D8A">
      <w:rPr>
        <w:rStyle w:val="EmailStyle171"/>
        <w:rFonts w:ascii="Tahoma" w:hAnsi="Tahoma" w:cs="Tahoma"/>
        <w:b/>
        <w:bCs/>
        <w:i/>
        <w:iCs/>
        <w:snapToGrid w:val="0"/>
        <w:szCs w:val="20"/>
      </w:rPr>
      <w:t xml:space="preserve"> </w:t>
    </w:r>
    <w:r w:rsidR="00B45D8A" w:rsidRPr="00845BAE">
      <w:rPr>
        <w:rStyle w:val="EmailStyle171"/>
        <w:rFonts w:ascii="Tahoma" w:hAnsi="Tahoma" w:cs="Tahoma"/>
        <w:b/>
        <w:bCs/>
        <w:i/>
        <w:iCs/>
        <w:snapToGrid w:val="0"/>
        <w:szCs w:val="20"/>
      </w:rPr>
      <w:t>&lt;Insert Customer Name&gt;</w:t>
    </w:r>
    <w:r w:rsidR="00B45D8A">
      <w:rPr>
        <w:rStyle w:val="EmailStyle171"/>
        <w:rFonts w:ascii="Tahoma" w:hAnsi="Tahoma" w:cs="Tahoma"/>
        <w:b/>
        <w:bCs/>
        <w:i/>
        <w:iCs/>
        <w:snapToGrid w:val="0"/>
        <w:szCs w:val="20"/>
      </w:rPr>
      <w:tab/>
    </w:r>
    <w:r w:rsidR="00B45D8A">
      <w:rPr>
        <w:rStyle w:val="EmailStyle171"/>
        <w:rFonts w:ascii="Tahoma" w:hAnsi="Tahoma" w:cs="Tahoma"/>
        <w:b/>
        <w:bCs/>
        <w:i/>
        <w:iCs/>
        <w:snapToGrid w:val="0"/>
        <w:szCs w:val="20"/>
      </w:rPr>
      <w:tab/>
    </w:r>
    <w:r w:rsidR="00B45D8A">
      <w:rPr>
        <w:rStyle w:val="EmailStyle171"/>
        <w:rFonts w:ascii="Tahoma" w:hAnsi="Tahoma" w:cs="Tahoma"/>
        <w:b/>
        <w:bCs/>
        <w:i/>
        <w:iCs/>
        <w:snapToGrid w:val="0"/>
        <w:szCs w:val="20"/>
      </w:rPr>
      <w:tab/>
      <w:t xml:space="preserve">   </w:t>
    </w:r>
    <w:r>
      <w:pict>
        <v:rect id="_x0000_i1029" style="width:498.95pt;height:1.5pt" o:hrpct="990" o:hralign="center" o:hrstd="t" o:hr="t" fillcolor="gray"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D8A" w:rsidRDefault="00B45D8A">
    <w:pPr>
      <w:pStyle w:val="Header"/>
    </w:pPr>
    <w:r>
      <w:rPr>
        <w:snapToGrid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FAAE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50F2D"/>
    <w:multiLevelType w:val="hybridMultilevel"/>
    <w:tmpl w:val="EC947E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4450470"/>
    <w:multiLevelType w:val="hybridMultilevel"/>
    <w:tmpl w:val="BB6E0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7E38CA"/>
    <w:multiLevelType w:val="hybridMultilevel"/>
    <w:tmpl w:val="C80CF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C29A1"/>
    <w:multiLevelType w:val="hybridMultilevel"/>
    <w:tmpl w:val="60D0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04ACE"/>
    <w:multiLevelType w:val="hybridMultilevel"/>
    <w:tmpl w:val="EA5A2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590B51"/>
    <w:multiLevelType w:val="hybridMultilevel"/>
    <w:tmpl w:val="A4A82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DDC6528"/>
    <w:multiLevelType w:val="hybridMultilevel"/>
    <w:tmpl w:val="8F52B9B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0E63117B"/>
    <w:multiLevelType w:val="hybridMultilevel"/>
    <w:tmpl w:val="B7142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D65F97"/>
    <w:multiLevelType w:val="multilevel"/>
    <w:tmpl w:val="BD2A88D8"/>
    <w:lvl w:ilvl="0">
      <w:start w:val="1"/>
      <w:numFmt w:val="decimal"/>
      <w:pStyle w:val="Legal1"/>
      <w:lvlText w:val="%1."/>
      <w:lvlJc w:val="left"/>
      <w:pPr>
        <w:tabs>
          <w:tab w:val="num" w:pos="360"/>
        </w:tabs>
        <w:ind w:left="360" w:hanging="360"/>
      </w:pPr>
      <w:rPr>
        <w:rFonts w:hint="default"/>
      </w:rPr>
    </w:lvl>
    <w:lvl w:ilvl="1">
      <w:start w:val="1"/>
      <w:numFmt w:val="decimal"/>
      <w:pStyle w:val="Legal2"/>
      <w:lvlText w:val="%1.%2."/>
      <w:lvlJc w:val="left"/>
      <w:pPr>
        <w:tabs>
          <w:tab w:val="num" w:pos="720"/>
        </w:tabs>
        <w:ind w:left="720" w:hanging="360"/>
      </w:pPr>
      <w:rPr>
        <w:rFonts w:hint="default"/>
        <w:b w:val="0"/>
        <w:color w:val="auto"/>
      </w:rPr>
    </w:lvl>
    <w:lvl w:ilvl="2">
      <w:start w:val="1"/>
      <w:numFmt w:val="upperLetter"/>
      <w:pStyle w:val="Legal3"/>
      <w:lvlText w:val="%3."/>
      <w:lvlJc w:val="left"/>
      <w:pPr>
        <w:tabs>
          <w:tab w:val="num" w:pos="1080"/>
        </w:tabs>
        <w:ind w:left="1080" w:hanging="360"/>
      </w:pPr>
      <w:rPr>
        <w:rFonts w:hint="default"/>
        <w:b w:val="0"/>
      </w:rPr>
    </w:lvl>
    <w:lvl w:ilvl="3">
      <w:start w:val="1"/>
      <w:numFmt w:val="decimal"/>
      <w:lvlText w:val="(%4)"/>
      <w:lvlJc w:val="left"/>
      <w:pPr>
        <w:tabs>
          <w:tab w:val="num" w:pos="1440"/>
        </w:tabs>
        <w:ind w:left="1440" w:hanging="360"/>
      </w:pPr>
      <w:rPr>
        <w:rFonts w:hint="default"/>
        <w:b w: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10646D90"/>
    <w:multiLevelType w:val="hybridMultilevel"/>
    <w:tmpl w:val="C75EF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33A5A09"/>
    <w:multiLevelType w:val="hybridMultilevel"/>
    <w:tmpl w:val="C64E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20D94FF4"/>
    <w:multiLevelType w:val="hybridMultilevel"/>
    <w:tmpl w:val="222E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631242"/>
    <w:multiLevelType w:val="hybridMultilevel"/>
    <w:tmpl w:val="11C4E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23F73"/>
    <w:multiLevelType w:val="hybridMultilevel"/>
    <w:tmpl w:val="BE706F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3AC78F7"/>
    <w:multiLevelType w:val="hybridMultilevel"/>
    <w:tmpl w:val="DB4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C524D6"/>
    <w:multiLevelType w:val="hybridMultilevel"/>
    <w:tmpl w:val="4864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D111B6"/>
    <w:multiLevelType w:val="hybridMultilevel"/>
    <w:tmpl w:val="E0F0EF7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47CC1CDE"/>
    <w:multiLevelType w:val="hybridMultilevel"/>
    <w:tmpl w:val="42DA1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B12A7D"/>
    <w:multiLevelType w:val="hybridMultilevel"/>
    <w:tmpl w:val="57C82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CF437BF"/>
    <w:multiLevelType w:val="hybridMultilevel"/>
    <w:tmpl w:val="C1A4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AC6E94"/>
    <w:multiLevelType w:val="hybridMultilevel"/>
    <w:tmpl w:val="E0000D04"/>
    <w:lvl w:ilvl="0" w:tplc="830ABD3C">
      <w:start w:val="5"/>
      <w:numFmt w:val="bullet"/>
      <w:lvlText w:val="-"/>
      <w:lvlJc w:val="left"/>
      <w:pPr>
        <w:tabs>
          <w:tab w:val="num" w:pos="1080"/>
        </w:tabs>
        <w:ind w:left="1080" w:hanging="360"/>
      </w:pPr>
      <w:rPr>
        <w:rFonts w:ascii="Times New Roman" w:eastAsia="Times New Roman" w:hAnsi="Times New Roman" w:cs="Times New Roman" w:hint="default"/>
        <w:b/>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7C945FC"/>
    <w:multiLevelType w:val="hybridMultilevel"/>
    <w:tmpl w:val="8A4E4A4A"/>
    <w:lvl w:ilvl="0" w:tplc="830ABD3C">
      <w:start w:val="5"/>
      <w:numFmt w:val="bullet"/>
      <w:lvlText w:val="-"/>
      <w:lvlJc w:val="left"/>
      <w:pPr>
        <w:ind w:left="720" w:hanging="360"/>
      </w:pPr>
      <w:rPr>
        <w:rFonts w:ascii="Times New Roman" w:eastAsia="Times New Roman" w:hAnsi="Times New Roman" w:cs="Times New Roman" w:hint="default"/>
        <w:b/>
      </w:rPr>
    </w:lvl>
    <w:lvl w:ilvl="1" w:tplc="04090005">
      <w:start w:val="1"/>
      <w:numFmt w:val="bullet"/>
      <w:lvlText w:val=""/>
      <w:lvlJc w:val="left"/>
      <w:pPr>
        <w:ind w:left="1440" w:hanging="360"/>
      </w:pPr>
      <w:rPr>
        <w:rFonts w:ascii="Wingdings" w:hAnsi="Wingdings" w:hint="default"/>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0"/>
  </w:num>
  <w:num w:numId="4">
    <w:abstractNumId w:val="16"/>
  </w:num>
  <w:num w:numId="5">
    <w:abstractNumId w:val="11"/>
  </w:num>
  <w:num w:numId="6">
    <w:abstractNumId w:val="9"/>
  </w:num>
  <w:num w:numId="7">
    <w:abstractNumId w:val="5"/>
  </w:num>
  <w:num w:numId="8">
    <w:abstractNumId w:val="22"/>
    <w:lvlOverride w:ilvl="0"/>
    <w:lvlOverride w:ilvl="1"/>
    <w:lvlOverride w:ilvl="2"/>
    <w:lvlOverride w:ilvl="3"/>
    <w:lvlOverride w:ilvl="4"/>
    <w:lvlOverride w:ilvl="5"/>
    <w:lvlOverride w:ilvl="6"/>
    <w:lvlOverride w:ilvl="7"/>
    <w:lvlOverride w:ilvl="8"/>
  </w:num>
  <w:num w:numId="9">
    <w:abstractNumId w:val="14"/>
  </w:num>
  <w:num w:numId="10">
    <w:abstractNumId w:val="8"/>
  </w:num>
  <w:num w:numId="11">
    <w:abstractNumId w:val="18"/>
  </w:num>
  <w:num w:numId="12">
    <w:abstractNumId w:val="3"/>
  </w:num>
  <w:num w:numId="13">
    <w:abstractNumId w:val="1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4"/>
  </w:num>
  <w:num w:numId="17">
    <w:abstractNumId w:val="2"/>
  </w:num>
  <w:num w:numId="18">
    <w:abstractNumId w:val="6"/>
  </w:num>
  <w:num w:numId="19">
    <w:abstractNumId w:val="20"/>
  </w:num>
  <w:num w:numId="20">
    <w:abstractNumId w:val="1"/>
  </w:num>
  <w:num w:numId="21">
    <w:abstractNumId w:val="15"/>
  </w:num>
  <w:num w:numId="22">
    <w:abstractNumId w:val="12"/>
  </w:num>
  <w:num w:numId="2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79E"/>
    <w:rsid w:val="000067A0"/>
    <w:rsid w:val="00007A74"/>
    <w:rsid w:val="00010F1E"/>
    <w:rsid w:val="0001160B"/>
    <w:rsid w:val="00011FAA"/>
    <w:rsid w:val="00016B23"/>
    <w:rsid w:val="00017D4A"/>
    <w:rsid w:val="00020F8C"/>
    <w:rsid w:val="00023BD1"/>
    <w:rsid w:val="00027518"/>
    <w:rsid w:val="00027AA4"/>
    <w:rsid w:val="00030C5F"/>
    <w:rsid w:val="000319FE"/>
    <w:rsid w:val="00032009"/>
    <w:rsid w:val="00032023"/>
    <w:rsid w:val="00033717"/>
    <w:rsid w:val="0003380A"/>
    <w:rsid w:val="00033A7E"/>
    <w:rsid w:val="00034BD9"/>
    <w:rsid w:val="00034EE2"/>
    <w:rsid w:val="0003542A"/>
    <w:rsid w:val="00036A9B"/>
    <w:rsid w:val="00041943"/>
    <w:rsid w:val="00044CD9"/>
    <w:rsid w:val="00045439"/>
    <w:rsid w:val="000476A2"/>
    <w:rsid w:val="00047C43"/>
    <w:rsid w:val="0005078B"/>
    <w:rsid w:val="0005117A"/>
    <w:rsid w:val="00051C32"/>
    <w:rsid w:val="00051EB6"/>
    <w:rsid w:val="00052B23"/>
    <w:rsid w:val="00054329"/>
    <w:rsid w:val="00054F41"/>
    <w:rsid w:val="000625AF"/>
    <w:rsid w:val="000638E6"/>
    <w:rsid w:val="00064583"/>
    <w:rsid w:val="00064777"/>
    <w:rsid w:val="00070D88"/>
    <w:rsid w:val="000765E2"/>
    <w:rsid w:val="0008288E"/>
    <w:rsid w:val="00083073"/>
    <w:rsid w:val="00084C05"/>
    <w:rsid w:val="00087727"/>
    <w:rsid w:val="000900E6"/>
    <w:rsid w:val="00090843"/>
    <w:rsid w:val="00090A0A"/>
    <w:rsid w:val="00093905"/>
    <w:rsid w:val="000A2952"/>
    <w:rsid w:val="000A3E50"/>
    <w:rsid w:val="000A7680"/>
    <w:rsid w:val="000B0588"/>
    <w:rsid w:val="000B32F7"/>
    <w:rsid w:val="000B5E5F"/>
    <w:rsid w:val="000B6E36"/>
    <w:rsid w:val="000B7779"/>
    <w:rsid w:val="000B7CA6"/>
    <w:rsid w:val="000C12CF"/>
    <w:rsid w:val="000C2A2E"/>
    <w:rsid w:val="000C455C"/>
    <w:rsid w:val="000C630B"/>
    <w:rsid w:val="000C65E5"/>
    <w:rsid w:val="000C6AA1"/>
    <w:rsid w:val="000C6CFE"/>
    <w:rsid w:val="000C7532"/>
    <w:rsid w:val="000D3810"/>
    <w:rsid w:val="000D5BE2"/>
    <w:rsid w:val="000E37BF"/>
    <w:rsid w:val="000E3F51"/>
    <w:rsid w:val="000E50A7"/>
    <w:rsid w:val="000E73E2"/>
    <w:rsid w:val="000F27B0"/>
    <w:rsid w:val="000F2EC7"/>
    <w:rsid w:val="000F39BD"/>
    <w:rsid w:val="000F50EF"/>
    <w:rsid w:val="000F7B44"/>
    <w:rsid w:val="00100307"/>
    <w:rsid w:val="00102EDA"/>
    <w:rsid w:val="00103764"/>
    <w:rsid w:val="00103EAF"/>
    <w:rsid w:val="00105DB9"/>
    <w:rsid w:val="00105DF8"/>
    <w:rsid w:val="0010679C"/>
    <w:rsid w:val="0010717B"/>
    <w:rsid w:val="0011048B"/>
    <w:rsid w:val="001105F6"/>
    <w:rsid w:val="0011124D"/>
    <w:rsid w:val="00111A85"/>
    <w:rsid w:val="001127AB"/>
    <w:rsid w:val="0011297B"/>
    <w:rsid w:val="001134FC"/>
    <w:rsid w:val="0011427B"/>
    <w:rsid w:val="0011472E"/>
    <w:rsid w:val="00115022"/>
    <w:rsid w:val="001164A4"/>
    <w:rsid w:val="00116D67"/>
    <w:rsid w:val="001200D5"/>
    <w:rsid w:val="001207DB"/>
    <w:rsid w:val="00122DE0"/>
    <w:rsid w:val="001260F0"/>
    <w:rsid w:val="0012730D"/>
    <w:rsid w:val="0012746E"/>
    <w:rsid w:val="00130063"/>
    <w:rsid w:val="00134D6D"/>
    <w:rsid w:val="0013553D"/>
    <w:rsid w:val="00135C64"/>
    <w:rsid w:val="0013712B"/>
    <w:rsid w:val="00140139"/>
    <w:rsid w:val="00144C30"/>
    <w:rsid w:val="001469A6"/>
    <w:rsid w:val="00147817"/>
    <w:rsid w:val="00150EC4"/>
    <w:rsid w:val="00151E52"/>
    <w:rsid w:val="001549B1"/>
    <w:rsid w:val="00156CEB"/>
    <w:rsid w:val="00160131"/>
    <w:rsid w:val="00160C1E"/>
    <w:rsid w:val="00162F78"/>
    <w:rsid w:val="0016641B"/>
    <w:rsid w:val="00171517"/>
    <w:rsid w:val="00171B2F"/>
    <w:rsid w:val="00172133"/>
    <w:rsid w:val="00172E6A"/>
    <w:rsid w:val="0017371B"/>
    <w:rsid w:val="00173B7D"/>
    <w:rsid w:val="00173E6D"/>
    <w:rsid w:val="001751B4"/>
    <w:rsid w:val="00175BFE"/>
    <w:rsid w:val="00176DDE"/>
    <w:rsid w:val="001817C2"/>
    <w:rsid w:val="0018199D"/>
    <w:rsid w:val="00182054"/>
    <w:rsid w:val="00182B39"/>
    <w:rsid w:val="00184CA8"/>
    <w:rsid w:val="00187070"/>
    <w:rsid w:val="001871C3"/>
    <w:rsid w:val="00191772"/>
    <w:rsid w:val="00192311"/>
    <w:rsid w:val="00193C06"/>
    <w:rsid w:val="001956F8"/>
    <w:rsid w:val="00196052"/>
    <w:rsid w:val="0019740B"/>
    <w:rsid w:val="001A4223"/>
    <w:rsid w:val="001A6E57"/>
    <w:rsid w:val="001B3C8F"/>
    <w:rsid w:val="001B49D7"/>
    <w:rsid w:val="001B5CF6"/>
    <w:rsid w:val="001B7CC0"/>
    <w:rsid w:val="001B7EF9"/>
    <w:rsid w:val="001C0ADC"/>
    <w:rsid w:val="001C318F"/>
    <w:rsid w:val="001C60FB"/>
    <w:rsid w:val="001C6D33"/>
    <w:rsid w:val="001D0A55"/>
    <w:rsid w:val="001D2B5A"/>
    <w:rsid w:val="001D3A27"/>
    <w:rsid w:val="001D45F6"/>
    <w:rsid w:val="001D4AE8"/>
    <w:rsid w:val="001D5CBB"/>
    <w:rsid w:val="001D6617"/>
    <w:rsid w:val="001E0549"/>
    <w:rsid w:val="001E0A04"/>
    <w:rsid w:val="001E2112"/>
    <w:rsid w:val="001E2D1A"/>
    <w:rsid w:val="001E4219"/>
    <w:rsid w:val="001E446C"/>
    <w:rsid w:val="001E46C3"/>
    <w:rsid w:val="001E668C"/>
    <w:rsid w:val="001F00B2"/>
    <w:rsid w:val="001F1D0D"/>
    <w:rsid w:val="001F60AF"/>
    <w:rsid w:val="001F7104"/>
    <w:rsid w:val="001F7122"/>
    <w:rsid w:val="001F7797"/>
    <w:rsid w:val="001F7904"/>
    <w:rsid w:val="00207978"/>
    <w:rsid w:val="00210118"/>
    <w:rsid w:val="00210CDE"/>
    <w:rsid w:val="002113D2"/>
    <w:rsid w:val="00213116"/>
    <w:rsid w:val="00213783"/>
    <w:rsid w:val="00220285"/>
    <w:rsid w:val="00220443"/>
    <w:rsid w:val="00221F3C"/>
    <w:rsid w:val="00223DF8"/>
    <w:rsid w:val="00225C0B"/>
    <w:rsid w:val="00225D20"/>
    <w:rsid w:val="0023008C"/>
    <w:rsid w:val="00232A73"/>
    <w:rsid w:val="00233FCE"/>
    <w:rsid w:val="0023505C"/>
    <w:rsid w:val="0023664C"/>
    <w:rsid w:val="00236B1A"/>
    <w:rsid w:val="002378EE"/>
    <w:rsid w:val="002402B5"/>
    <w:rsid w:val="002503B1"/>
    <w:rsid w:val="002504C6"/>
    <w:rsid w:val="002557EB"/>
    <w:rsid w:val="00256D6D"/>
    <w:rsid w:val="002579AA"/>
    <w:rsid w:val="002605B8"/>
    <w:rsid w:val="00263FD8"/>
    <w:rsid w:val="00267A81"/>
    <w:rsid w:val="00267EE7"/>
    <w:rsid w:val="00267F3A"/>
    <w:rsid w:val="00270C68"/>
    <w:rsid w:val="00270CF8"/>
    <w:rsid w:val="0027154D"/>
    <w:rsid w:val="002737F5"/>
    <w:rsid w:val="00280296"/>
    <w:rsid w:val="00282C2D"/>
    <w:rsid w:val="00283D08"/>
    <w:rsid w:val="00285304"/>
    <w:rsid w:val="00285A1A"/>
    <w:rsid w:val="00285ACD"/>
    <w:rsid w:val="00286C64"/>
    <w:rsid w:val="00287951"/>
    <w:rsid w:val="00291276"/>
    <w:rsid w:val="00292BE5"/>
    <w:rsid w:val="00295F83"/>
    <w:rsid w:val="002A0B6B"/>
    <w:rsid w:val="002A1FBD"/>
    <w:rsid w:val="002A2087"/>
    <w:rsid w:val="002A331B"/>
    <w:rsid w:val="002A3E20"/>
    <w:rsid w:val="002A3E65"/>
    <w:rsid w:val="002A4F2B"/>
    <w:rsid w:val="002A6D7F"/>
    <w:rsid w:val="002A6EB6"/>
    <w:rsid w:val="002B5335"/>
    <w:rsid w:val="002C24EB"/>
    <w:rsid w:val="002C3C24"/>
    <w:rsid w:val="002C5E37"/>
    <w:rsid w:val="002C6886"/>
    <w:rsid w:val="002D0D52"/>
    <w:rsid w:val="002D19B4"/>
    <w:rsid w:val="002D1A8E"/>
    <w:rsid w:val="002D31CA"/>
    <w:rsid w:val="002D374C"/>
    <w:rsid w:val="002D4140"/>
    <w:rsid w:val="002D69EA"/>
    <w:rsid w:val="002D6B23"/>
    <w:rsid w:val="002E1346"/>
    <w:rsid w:val="002E1448"/>
    <w:rsid w:val="002E25D6"/>
    <w:rsid w:val="002E2EAC"/>
    <w:rsid w:val="002E4534"/>
    <w:rsid w:val="002E454F"/>
    <w:rsid w:val="002F08D1"/>
    <w:rsid w:val="002F0914"/>
    <w:rsid w:val="002F16D3"/>
    <w:rsid w:val="002F303C"/>
    <w:rsid w:val="002F3900"/>
    <w:rsid w:val="002F3B0C"/>
    <w:rsid w:val="002F4145"/>
    <w:rsid w:val="002F5732"/>
    <w:rsid w:val="00300A53"/>
    <w:rsid w:val="00301637"/>
    <w:rsid w:val="00304BA6"/>
    <w:rsid w:val="00305FB8"/>
    <w:rsid w:val="0031131B"/>
    <w:rsid w:val="00311818"/>
    <w:rsid w:val="00311AE2"/>
    <w:rsid w:val="003129B8"/>
    <w:rsid w:val="003137D4"/>
    <w:rsid w:val="003139F5"/>
    <w:rsid w:val="00315698"/>
    <w:rsid w:val="00316FBF"/>
    <w:rsid w:val="00324D6A"/>
    <w:rsid w:val="0032603C"/>
    <w:rsid w:val="00326B07"/>
    <w:rsid w:val="00327182"/>
    <w:rsid w:val="00327834"/>
    <w:rsid w:val="00330466"/>
    <w:rsid w:val="00330A1F"/>
    <w:rsid w:val="00332B41"/>
    <w:rsid w:val="00333587"/>
    <w:rsid w:val="003374C7"/>
    <w:rsid w:val="00343D25"/>
    <w:rsid w:val="00343EB3"/>
    <w:rsid w:val="00344618"/>
    <w:rsid w:val="00347070"/>
    <w:rsid w:val="003527A1"/>
    <w:rsid w:val="0035295D"/>
    <w:rsid w:val="003533BB"/>
    <w:rsid w:val="0035762D"/>
    <w:rsid w:val="00360851"/>
    <w:rsid w:val="003619D2"/>
    <w:rsid w:val="00362124"/>
    <w:rsid w:val="0036231C"/>
    <w:rsid w:val="00362B0E"/>
    <w:rsid w:val="0036470E"/>
    <w:rsid w:val="003648A6"/>
    <w:rsid w:val="00366956"/>
    <w:rsid w:val="0037128D"/>
    <w:rsid w:val="003731E4"/>
    <w:rsid w:val="00373B2C"/>
    <w:rsid w:val="00376388"/>
    <w:rsid w:val="003809E6"/>
    <w:rsid w:val="003823F6"/>
    <w:rsid w:val="00384DE4"/>
    <w:rsid w:val="0038531F"/>
    <w:rsid w:val="00385E77"/>
    <w:rsid w:val="0039300D"/>
    <w:rsid w:val="003944C4"/>
    <w:rsid w:val="00394525"/>
    <w:rsid w:val="003947DC"/>
    <w:rsid w:val="00397AE1"/>
    <w:rsid w:val="003B2360"/>
    <w:rsid w:val="003B24CB"/>
    <w:rsid w:val="003C1B52"/>
    <w:rsid w:val="003C4A72"/>
    <w:rsid w:val="003C4B6A"/>
    <w:rsid w:val="003D0E0B"/>
    <w:rsid w:val="003D4D6A"/>
    <w:rsid w:val="003D61AB"/>
    <w:rsid w:val="003E1890"/>
    <w:rsid w:val="003E208D"/>
    <w:rsid w:val="003E2128"/>
    <w:rsid w:val="003E31CB"/>
    <w:rsid w:val="003E495A"/>
    <w:rsid w:val="003E5AAE"/>
    <w:rsid w:val="003E609C"/>
    <w:rsid w:val="003E6267"/>
    <w:rsid w:val="003F02BD"/>
    <w:rsid w:val="003F03AD"/>
    <w:rsid w:val="003F459C"/>
    <w:rsid w:val="003F56BB"/>
    <w:rsid w:val="00400353"/>
    <w:rsid w:val="00403EC8"/>
    <w:rsid w:val="00404D2E"/>
    <w:rsid w:val="0040693D"/>
    <w:rsid w:val="004100D9"/>
    <w:rsid w:val="00410258"/>
    <w:rsid w:val="00414AB1"/>
    <w:rsid w:val="00417ABA"/>
    <w:rsid w:val="0042055E"/>
    <w:rsid w:val="00426743"/>
    <w:rsid w:val="00430179"/>
    <w:rsid w:val="00430CB1"/>
    <w:rsid w:val="00430F53"/>
    <w:rsid w:val="00431727"/>
    <w:rsid w:val="0043670B"/>
    <w:rsid w:val="00436FA1"/>
    <w:rsid w:val="00437339"/>
    <w:rsid w:val="00437CEA"/>
    <w:rsid w:val="00441D12"/>
    <w:rsid w:val="004469CF"/>
    <w:rsid w:val="00453C5C"/>
    <w:rsid w:val="00454AAB"/>
    <w:rsid w:val="00454F3F"/>
    <w:rsid w:val="00457DF7"/>
    <w:rsid w:val="00461F7C"/>
    <w:rsid w:val="0046313A"/>
    <w:rsid w:val="0046551A"/>
    <w:rsid w:val="00465D95"/>
    <w:rsid w:val="004719FD"/>
    <w:rsid w:val="00471C9F"/>
    <w:rsid w:val="0047247D"/>
    <w:rsid w:val="00473478"/>
    <w:rsid w:val="00476A91"/>
    <w:rsid w:val="004813D9"/>
    <w:rsid w:val="004817BC"/>
    <w:rsid w:val="00481F32"/>
    <w:rsid w:val="004832A6"/>
    <w:rsid w:val="00485324"/>
    <w:rsid w:val="00485432"/>
    <w:rsid w:val="00486BC4"/>
    <w:rsid w:val="00486CD8"/>
    <w:rsid w:val="00486D39"/>
    <w:rsid w:val="00490938"/>
    <w:rsid w:val="00493758"/>
    <w:rsid w:val="004949A6"/>
    <w:rsid w:val="004958DF"/>
    <w:rsid w:val="00495FC1"/>
    <w:rsid w:val="004964B5"/>
    <w:rsid w:val="004A049A"/>
    <w:rsid w:val="004A1935"/>
    <w:rsid w:val="004A2680"/>
    <w:rsid w:val="004A33DE"/>
    <w:rsid w:val="004A365B"/>
    <w:rsid w:val="004A47D2"/>
    <w:rsid w:val="004A54A8"/>
    <w:rsid w:val="004A5C40"/>
    <w:rsid w:val="004A61E3"/>
    <w:rsid w:val="004A63E9"/>
    <w:rsid w:val="004B1ED2"/>
    <w:rsid w:val="004B3333"/>
    <w:rsid w:val="004B369B"/>
    <w:rsid w:val="004B6E01"/>
    <w:rsid w:val="004B730D"/>
    <w:rsid w:val="004B786A"/>
    <w:rsid w:val="004C2B5C"/>
    <w:rsid w:val="004C4468"/>
    <w:rsid w:val="004C4CEF"/>
    <w:rsid w:val="004C4E07"/>
    <w:rsid w:val="004C53CD"/>
    <w:rsid w:val="004C5B1B"/>
    <w:rsid w:val="004C5DBD"/>
    <w:rsid w:val="004D0790"/>
    <w:rsid w:val="004D3E6C"/>
    <w:rsid w:val="004D5345"/>
    <w:rsid w:val="004D6D3D"/>
    <w:rsid w:val="004E09DF"/>
    <w:rsid w:val="004E09ED"/>
    <w:rsid w:val="004E5530"/>
    <w:rsid w:val="004E6645"/>
    <w:rsid w:val="004F2364"/>
    <w:rsid w:val="004F6459"/>
    <w:rsid w:val="004F7BD4"/>
    <w:rsid w:val="004F7D3F"/>
    <w:rsid w:val="005008FB"/>
    <w:rsid w:val="00501089"/>
    <w:rsid w:val="00501B20"/>
    <w:rsid w:val="00504E87"/>
    <w:rsid w:val="00505C71"/>
    <w:rsid w:val="00506FD0"/>
    <w:rsid w:val="00507EE2"/>
    <w:rsid w:val="005124B6"/>
    <w:rsid w:val="00512A43"/>
    <w:rsid w:val="0051313A"/>
    <w:rsid w:val="00513E43"/>
    <w:rsid w:val="00514D28"/>
    <w:rsid w:val="005209EF"/>
    <w:rsid w:val="00522E9B"/>
    <w:rsid w:val="005246CE"/>
    <w:rsid w:val="00524FFD"/>
    <w:rsid w:val="00533BFD"/>
    <w:rsid w:val="00533F0A"/>
    <w:rsid w:val="005343B5"/>
    <w:rsid w:val="00535738"/>
    <w:rsid w:val="005377F7"/>
    <w:rsid w:val="00540F03"/>
    <w:rsid w:val="00541AA1"/>
    <w:rsid w:val="005502A0"/>
    <w:rsid w:val="005518E6"/>
    <w:rsid w:val="0055279F"/>
    <w:rsid w:val="00554882"/>
    <w:rsid w:val="00555BF5"/>
    <w:rsid w:val="00557040"/>
    <w:rsid w:val="0056155F"/>
    <w:rsid w:val="0056161F"/>
    <w:rsid w:val="00563059"/>
    <w:rsid w:val="0056488E"/>
    <w:rsid w:val="00567927"/>
    <w:rsid w:val="005742C5"/>
    <w:rsid w:val="00575AD6"/>
    <w:rsid w:val="00580B64"/>
    <w:rsid w:val="00581357"/>
    <w:rsid w:val="005842AE"/>
    <w:rsid w:val="005844EE"/>
    <w:rsid w:val="00584E2F"/>
    <w:rsid w:val="005918A2"/>
    <w:rsid w:val="00594243"/>
    <w:rsid w:val="00594B16"/>
    <w:rsid w:val="00595E35"/>
    <w:rsid w:val="00597B4C"/>
    <w:rsid w:val="00597D16"/>
    <w:rsid w:val="005A0FDD"/>
    <w:rsid w:val="005A1957"/>
    <w:rsid w:val="005A49A2"/>
    <w:rsid w:val="005A677D"/>
    <w:rsid w:val="005A6AF3"/>
    <w:rsid w:val="005B0022"/>
    <w:rsid w:val="005B247C"/>
    <w:rsid w:val="005B3F91"/>
    <w:rsid w:val="005B4800"/>
    <w:rsid w:val="005B5C99"/>
    <w:rsid w:val="005B5CB5"/>
    <w:rsid w:val="005B7FFD"/>
    <w:rsid w:val="005C250E"/>
    <w:rsid w:val="005C2A1E"/>
    <w:rsid w:val="005C30AD"/>
    <w:rsid w:val="005C3608"/>
    <w:rsid w:val="005C39DD"/>
    <w:rsid w:val="005C7484"/>
    <w:rsid w:val="005D1E96"/>
    <w:rsid w:val="005D2279"/>
    <w:rsid w:val="005D2C8F"/>
    <w:rsid w:val="005D4C26"/>
    <w:rsid w:val="005D6FA1"/>
    <w:rsid w:val="005D715A"/>
    <w:rsid w:val="005D7206"/>
    <w:rsid w:val="005E0E1B"/>
    <w:rsid w:val="005E15EB"/>
    <w:rsid w:val="005E3B93"/>
    <w:rsid w:val="005E6640"/>
    <w:rsid w:val="005F075A"/>
    <w:rsid w:val="005F125C"/>
    <w:rsid w:val="005F35A0"/>
    <w:rsid w:val="005F3CE4"/>
    <w:rsid w:val="005F4813"/>
    <w:rsid w:val="005F4A06"/>
    <w:rsid w:val="005F4C74"/>
    <w:rsid w:val="005F6985"/>
    <w:rsid w:val="005F6A51"/>
    <w:rsid w:val="005F7563"/>
    <w:rsid w:val="005F7FD4"/>
    <w:rsid w:val="006000DC"/>
    <w:rsid w:val="00601C0C"/>
    <w:rsid w:val="00602490"/>
    <w:rsid w:val="00602549"/>
    <w:rsid w:val="00603254"/>
    <w:rsid w:val="006047E3"/>
    <w:rsid w:val="00604F10"/>
    <w:rsid w:val="006077DD"/>
    <w:rsid w:val="0061051E"/>
    <w:rsid w:val="0061060E"/>
    <w:rsid w:val="00613FAF"/>
    <w:rsid w:val="0061436C"/>
    <w:rsid w:val="00616061"/>
    <w:rsid w:val="00625D45"/>
    <w:rsid w:val="006269DA"/>
    <w:rsid w:val="00631FD5"/>
    <w:rsid w:val="006328B5"/>
    <w:rsid w:val="00635295"/>
    <w:rsid w:val="00636324"/>
    <w:rsid w:val="00636AEB"/>
    <w:rsid w:val="00637CDA"/>
    <w:rsid w:val="0064030A"/>
    <w:rsid w:val="00640444"/>
    <w:rsid w:val="006414E2"/>
    <w:rsid w:val="00643106"/>
    <w:rsid w:val="00644DC2"/>
    <w:rsid w:val="00645FE9"/>
    <w:rsid w:val="00653DEC"/>
    <w:rsid w:val="00654364"/>
    <w:rsid w:val="006545DC"/>
    <w:rsid w:val="006550DA"/>
    <w:rsid w:val="00657F7D"/>
    <w:rsid w:val="00662046"/>
    <w:rsid w:val="006629A6"/>
    <w:rsid w:val="00662AAD"/>
    <w:rsid w:val="00663855"/>
    <w:rsid w:val="00663DD2"/>
    <w:rsid w:val="0066585A"/>
    <w:rsid w:val="006671AF"/>
    <w:rsid w:val="006708BB"/>
    <w:rsid w:val="00670EDD"/>
    <w:rsid w:val="006723EA"/>
    <w:rsid w:val="00672D1A"/>
    <w:rsid w:val="00672E31"/>
    <w:rsid w:val="00673824"/>
    <w:rsid w:val="006738DA"/>
    <w:rsid w:val="006751D0"/>
    <w:rsid w:val="006757D5"/>
    <w:rsid w:val="00675C7C"/>
    <w:rsid w:val="0068176B"/>
    <w:rsid w:val="00682CC2"/>
    <w:rsid w:val="006838D1"/>
    <w:rsid w:val="00683FD1"/>
    <w:rsid w:val="00685010"/>
    <w:rsid w:val="00686163"/>
    <w:rsid w:val="006864A8"/>
    <w:rsid w:val="00687141"/>
    <w:rsid w:val="00687A53"/>
    <w:rsid w:val="006900AE"/>
    <w:rsid w:val="0069122B"/>
    <w:rsid w:val="00691D45"/>
    <w:rsid w:val="00694EB4"/>
    <w:rsid w:val="00696DFC"/>
    <w:rsid w:val="00697CAC"/>
    <w:rsid w:val="006A27A0"/>
    <w:rsid w:val="006A56F9"/>
    <w:rsid w:val="006A5FA5"/>
    <w:rsid w:val="006A6470"/>
    <w:rsid w:val="006B33DB"/>
    <w:rsid w:val="006B3531"/>
    <w:rsid w:val="006B390E"/>
    <w:rsid w:val="006B4974"/>
    <w:rsid w:val="006B653D"/>
    <w:rsid w:val="006B690A"/>
    <w:rsid w:val="006B6B46"/>
    <w:rsid w:val="006B7C31"/>
    <w:rsid w:val="006B7F06"/>
    <w:rsid w:val="006C249F"/>
    <w:rsid w:val="006C2514"/>
    <w:rsid w:val="006C3460"/>
    <w:rsid w:val="006C3D36"/>
    <w:rsid w:val="006D06FA"/>
    <w:rsid w:val="006D07DE"/>
    <w:rsid w:val="006D104F"/>
    <w:rsid w:val="006D541D"/>
    <w:rsid w:val="006D651F"/>
    <w:rsid w:val="006D7906"/>
    <w:rsid w:val="006E407D"/>
    <w:rsid w:val="006E6981"/>
    <w:rsid w:val="006F021F"/>
    <w:rsid w:val="006F0416"/>
    <w:rsid w:val="006F1E9F"/>
    <w:rsid w:val="006F2559"/>
    <w:rsid w:val="006F2B80"/>
    <w:rsid w:val="006F4BC7"/>
    <w:rsid w:val="006F4C91"/>
    <w:rsid w:val="006F6F08"/>
    <w:rsid w:val="00700793"/>
    <w:rsid w:val="007028AE"/>
    <w:rsid w:val="00704715"/>
    <w:rsid w:val="00704F5D"/>
    <w:rsid w:val="0070579E"/>
    <w:rsid w:val="00705CE7"/>
    <w:rsid w:val="00705DD4"/>
    <w:rsid w:val="007075A6"/>
    <w:rsid w:val="00707CBF"/>
    <w:rsid w:val="00711564"/>
    <w:rsid w:val="00711E2B"/>
    <w:rsid w:val="00720199"/>
    <w:rsid w:val="00727255"/>
    <w:rsid w:val="00731739"/>
    <w:rsid w:val="00732092"/>
    <w:rsid w:val="00735B22"/>
    <w:rsid w:val="00736CF8"/>
    <w:rsid w:val="007373FB"/>
    <w:rsid w:val="007413F0"/>
    <w:rsid w:val="00744E5D"/>
    <w:rsid w:val="007450DF"/>
    <w:rsid w:val="007527A3"/>
    <w:rsid w:val="0075389B"/>
    <w:rsid w:val="007554AA"/>
    <w:rsid w:val="007559B3"/>
    <w:rsid w:val="00756C3C"/>
    <w:rsid w:val="00756FD7"/>
    <w:rsid w:val="00757C16"/>
    <w:rsid w:val="00760884"/>
    <w:rsid w:val="007609FF"/>
    <w:rsid w:val="00765609"/>
    <w:rsid w:val="00766B02"/>
    <w:rsid w:val="00766BE5"/>
    <w:rsid w:val="00766F19"/>
    <w:rsid w:val="0077077D"/>
    <w:rsid w:val="00771C29"/>
    <w:rsid w:val="0077229D"/>
    <w:rsid w:val="007732E3"/>
    <w:rsid w:val="00773426"/>
    <w:rsid w:val="0077389D"/>
    <w:rsid w:val="00773997"/>
    <w:rsid w:val="00775B45"/>
    <w:rsid w:val="007802DF"/>
    <w:rsid w:val="00780AF2"/>
    <w:rsid w:val="00780F27"/>
    <w:rsid w:val="00782816"/>
    <w:rsid w:val="00782D9A"/>
    <w:rsid w:val="00785A8E"/>
    <w:rsid w:val="00786CDC"/>
    <w:rsid w:val="0078739F"/>
    <w:rsid w:val="00787732"/>
    <w:rsid w:val="00787C4B"/>
    <w:rsid w:val="007901BC"/>
    <w:rsid w:val="0079184D"/>
    <w:rsid w:val="00792143"/>
    <w:rsid w:val="007A0B1C"/>
    <w:rsid w:val="007A10E2"/>
    <w:rsid w:val="007A4508"/>
    <w:rsid w:val="007A471D"/>
    <w:rsid w:val="007A5982"/>
    <w:rsid w:val="007A59A2"/>
    <w:rsid w:val="007A6860"/>
    <w:rsid w:val="007B10F1"/>
    <w:rsid w:val="007B1107"/>
    <w:rsid w:val="007B3E51"/>
    <w:rsid w:val="007B573D"/>
    <w:rsid w:val="007B5ABC"/>
    <w:rsid w:val="007B6502"/>
    <w:rsid w:val="007B76F8"/>
    <w:rsid w:val="007B7E49"/>
    <w:rsid w:val="007C1B00"/>
    <w:rsid w:val="007C1EB1"/>
    <w:rsid w:val="007C34B9"/>
    <w:rsid w:val="007C68F8"/>
    <w:rsid w:val="007D0DB5"/>
    <w:rsid w:val="007D2207"/>
    <w:rsid w:val="007D2477"/>
    <w:rsid w:val="007D3AD3"/>
    <w:rsid w:val="007D5A56"/>
    <w:rsid w:val="007D6488"/>
    <w:rsid w:val="007D73A7"/>
    <w:rsid w:val="007D7919"/>
    <w:rsid w:val="007E0908"/>
    <w:rsid w:val="007E23E3"/>
    <w:rsid w:val="007E24AE"/>
    <w:rsid w:val="007E4AB3"/>
    <w:rsid w:val="007E65E9"/>
    <w:rsid w:val="007F0F86"/>
    <w:rsid w:val="007F101D"/>
    <w:rsid w:val="007F1BD2"/>
    <w:rsid w:val="007F1F4A"/>
    <w:rsid w:val="007F43D4"/>
    <w:rsid w:val="007F45C5"/>
    <w:rsid w:val="007F6AC6"/>
    <w:rsid w:val="007F7AE5"/>
    <w:rsid w:val="008013CC"/>
    <w:rsid w:val="00801A7B"/>
    <w:rsid w:val="00802DB3"/>
    <w:rsid w:val="00804F82"/>
    <w:rsid w:val="00807F0C"/>
    <w:rsid w:val="0081024C"/>
    <w:rsid w:val="00810D1A"/>
    <w:rsid w:val="00811BAE"/>
    <w:rsid w:val="00811E21"/>
    <w:rsid w:val="00812EB7"/>
    <w:rsid w:val="00824390"/>
    <w:rsid w:val="008244F2"/>
    <w:rsid w:val="008247CD"/>
    <w:rsid w:val="00824CA0"/>
    <w:rsid w:val="00825E72"/>
    <w:rsid w:val="00826C13"/>
    <w:rsid w:val="00826CA5"/>
    <w:rsid w:val="00827D0F"/>
    <w:rsid w:val="00827EEA"/>
    <w:rsid w:val="008412E4"/>
    <w:rsid w:val="00842511"/>
    <w:rsid w:val="00842B42"/>
    <w:rsid w:val="00842BBE"/>
    <w:rsid w:val="008437FC"/>
    <w:rsid w:val="008455C8"/>
    <w:rsid w:val="00845BAE"/>
    <w:rsid w:val="008467BB"/>
    <w:rsid w:val="0085046C"/>
    <w:rsid w:val="008504A6"/>
    <w:rsid w:val="008505CD"/>
    <w:rsid w:val="008524BF"/>
    <w:rsid w:val="0085328C"/>
    <w:rsid w:val="0085377A"/>
    <w:rsid w:val="00854156"/>
    <w:rsid w:val="00854BDA"/>
    <w:rsid w:val="00861A9A"/>
    <w:rsid w:val="00862118"/>
    <w:rsid w:val="00862153"/>
    <w:rsid w:val="0086586E"/>
    <w:rsid w:val="008665B3"/>
    <w:rsid w:val="008766EB"/>
    <w:rsid w:val="00876D68"/>
    <w:rsid w:val="00877CD2"/>
    <w:rsid w:val="00884921"/>
    <w:rsid w:val="008857C3"/>
    <w:rsid w:val="00886B61"/>
    <w:rsid w:val="0089021E"/>
    <w:rsid w:val="00890299"/>
    <w:rsid w:val="00890826"/>
    <w:rsid w:val="00893487"/>
    <w:rsid w:val="00893A18"/>
    <w:rsid w:val="00894B94"/>
    <w:rsid w:val="008950DB"/>
    <w:rsid w:val="00895CBE"/>
    <w:rsid w:val="00895FC3"/>
    <w:rsid w:val="008964BE"/>
    <w:rsid w:val="00896ECA"/>
    <w:rsid w:val="008974E6"/>
    <w:rsid w:val="008A20E7"/>
    <w:rsid w:val="008A400A"/>
    <w:rsid w:val="008A6E92"/>
    <w:rsid w:val="008B0743"/>
    <w:rsid w:val="008B2D16"/>
    <w:rsid w:val="008B3CAC"/>
    <w:rsid w:val="008B458E"/>
    <w:rsid w:val="008B5007"/>
    <w:rsid w:val="008B5FFF"/>
    <w:rsid w:val="008B63ED"/>
    <w:rsid w:val="008B70BE"/>
    <w:rsid w:val="008B72BD"/>
    <w:rsid w:val="008C28B6"/>
    <w:rsid w:val="008C2D80"/>
    <w:rsid w:val="008C7ED5"/>
    <w:rsid w:val="008D0A7F"/>
    <w:rsid w:val="008D3B1E"/>
    <w:rsid w:val="008D4BFE"/>
    <w:rsid w:val="008D5815"/>
    <w:rsid w:val="008D7AD0"/>
    <w:rsid w:val="008E04E2"/>
    <w:rsid w:val="008E1A13"/>
    <w:rsid w:val="008E2BDB"/>
    <w:rsid w:val="008E4086"/>
    <w:rsid w:val="008E4E34"/>
    <w:rsid w:val="008E5C77"/>
    <w:rsid w:val="008F4422"/>
    <w:rsid w:val="008F51C1"/>
    <w:rsid w:val="00900113"/>
    <w:rsid w:val="00901F09"/>
    <w:rsid w:val="009026B1"/>
    <w:rsid w:val="00903A89"/>
    <w:rsid w:val="0090539F"/>
    <w:rsid w:val="00905DDB"/>
    <w:rsid w:val="00906A9C"/>
    <w:rsid w:val="00906AD7"/>
    <w:rsid w:val="00910AF7"/>
    <w:rsid w:val="009132A8"/>
    <w:rsid w:val="0091428C"/>
    <w:rsid w:val="0091766C"/>
    <w:rsid w:val="00917DC9"/>
    <w:rsid w:val="009213ED"/>
    <w:rsid w:val="00925528"/>
    <w:rsid w:val="009264FD"/>
    <w:rsid w:val="0092655A"/>
    <w:rsid w:val="00927DDD"/>
    <w:rsid w:val="009304EA"/>
    <w:rsid w:val="009315DF"/>
    <w:rsid w:val="0093206A"/>
    <w:rsid w:val="00932D9E"/>
    <w:rsid w:val="009333D2"/>
    <w:rsid w:val="00937C9F"/>
    <w:rsid w:val="00937DA4"/>
    <w:rsid w:val="00940931"/>
    <w:rsid w:val="0094179E"/>
    <w:rsid w:val="009446A7"/>
    <w:rsid w:val="0094471B"/>
    <w:rsid w:val="00951703"/>
    <w:rsid w:val="009526DE"/>
    <w:rsid w:val="00952A41"/>
    <w:rsid w:val="00952E21"/>
    <w:rsid w:val="0095317E"/>
    <w:rsid w:val="0095326E"/>
    <w:rsid w:val="00954702"/>
    <w:rsid w:val="00954BBA"/>
    <w:rsid w:val="00956683"/>
    <w:rsid w:val="00961002"/>
    <w:rsid w:val="009622DB"/>
    <w:rsid w:val="00962C8E"/>
    <w:rsid w:val="009651BC"/>
    <w:rsid w:val="00966E73"/>
    <w:rsid w:val="009721D0"/>
    <w:rsid w:val="009724E3"/>
    <w:rsid w:val="00972731"/>
    <w:rsid w:val="00972C31"/>
    <w:rsid w:val="00972C97"/>
    <w:rsid w:val="00973687"/>
    <w:rsid w:val="00973934"/>
    <w:rsid w:val="00973DBE"/>
    <w:rsid w:val="00975835"/>
    <w:rsid w:val="009838DD"/>
    <w:rsid w:val="009866EC"/>
    <w:rsid w:val="00990248"/>
    <w:rsid w:val="00995C39"/>
    <w:rsid w:val="0099615A"/>
    <w:rsid w:val="00996597"/>
    <w:rsid w:val="00997165"/>
    <w:rsid w:val="009A23A7"/>
    <w:rsid w:val="009A3D93"/>
    <w:rsid w:val="009A704F"/>
    <w:rsid w:val="009A7820"/>
    <w:rsid w:val="009B068D"/>
    <w:rsid w:val="009B34CC"/>
    <w:rsid w:val="009B52F4"/>
    <w:rsid w:val="009B650E"/>
    <w:rsid w:val="009C25E8"/>
    <w:rsid w:val="009C33CB"/>
    <w:rsid w:val="009C55DA"/>
    <w:rsid w:val="009C7824"/>
    <w:rsid w:val="009D0ACE"/>
    <w:rsid w:val="009D0E4C"/>
    <w:rsid w:val="009D422A"/>
    <w:rsid w:val="009D5A59"/>
    <w:rsid w:val="009E155B"/>
    <w:rsid w:val="009E3BDE"/>
    <w:rsid w:val="009E4750"/>
    <w:rsid w:val="009E5FF4"/>
    <w:rsid w:val="009F062A"/>
    <w:rsid w:val="009F46B5"/>
    <w:rsid w:val="009F5520"/>
    <w:rsid w:val="00A00D39"/>
    <w:rsid w:val="00A023C2"/>
    <w:rsid w:val="00A04F01"/>
    <w:rsid w:val="00A05224"/>
    <w:rsid w:val="00A062EB"/>
    <w:rsid w:val="00A06627"/>
    <w:rsid w:val="00A10A77"/>
    <w:rsid w:val="00A128CD"/>
    <w:rsid w:val="00A13C2C"/>
    <w:rsid w:val="00A17B3D"/>
    <w:rsid w:val="00A21AA5"/>
    <w:rsid w:val="00A24221"/>
    <w:rsid w:val="00A2492C"/>
    <w:rsid w:val="00A2523E"/>
    <w:rsid w:val="00A27BCA"/>
    <w:rsid w:val="00A30667"/>
    <w:rsid w:val="00A3317A"/>
    <w:rsid w:val="00A34423"/>
    <w:rsid w:val="00A34FC3"/>
    <w:rsid w:val="00A3552C"/>
    <w:rsid w:val="00A37232"/>
    <w:rsid w:val="00A400BA"/>
    <w:rsid w:val="00A40BCE"/>
    <w:rsid w:val="00A41664"/>
    <w:rsid w:val="00A41921"/>
    <w:rsid w:val="00A41DE7"/>
    <w:rsid w:val="00A5007C"/>
    <w:rsid w:val="00A5181F"/>
    <w:rsid w:val="00A51FBC"/>
    <w:rsid w:val="00A52253"/>
    <w:rsid w:val="00A526A2"/>
    <w:rsid w:val="00A5586B"/>
    <w:rsid w:val="00A566B3"/>
    <w:rsid w:val="00A569BE"/>
    <w:rsid w:val="00A5732A"/>
    <w:rsid w:val="00A5741D"/>
    <w:rsid w:val="00A61F5F"/>
    <w:rsid w:val="00A62ACE"/>
    <w:rsid w:val="00A62E22"/>
    <w:rsid w:val="00A632A1"/>
    <w:rsid w:val="00A63D42"/>
    <w:rsid w:val="00A65F4E"/>
    <w:rsid w:val="00A66768"/>
    <w:rsid w:val="00A67777"/>
    <w:rsid w:val="00A70C91"/>
    <w:rsid w:val="00A7258B"/>
    <w:rsid w:val="00A7355D"/>
    <w:rsid w:val="00A771C8"/>
    <w:rsid w:val="00A77E9F"/>
    <w:rsid w:val="00A806A4"/>
    <w:rsid w:val="00A833E2"/>
    <w:rsid w:val="00A8466D"/>
    <w:rsid w:val="00A859F9"/>
    <w:rsid w:val="00A862AE"/>
    <w:rsid w:val="00A8655C"/>
    <w:rsid w:val="00A87A49"/>
    <w:rsid w:val="00A9255E"/>
    <w:rsid w:val="00AA21DE"/>
    <w:rsid w:val="00AA2A33"/>
    <w:rsid w:val="00AA5327"/>
    <w:rsid w:val="00AA5E15"/>
    <w:rsid w:val="00AA5FCB"/>
    <w:rsid w:val="00AA746F"/>
    <w:rsid w:val="00AA7755"/>
    <w:rsid w:val="00AB0069"/>
    <w:rsid w:val="00AB0696"/>
    <w:rsid w:val="00AB0FA3"/>
    <w:rsid w:val="00AB19E2"/>
    <w:rsid w:val="00AB38F9"/>
    <w:rsid w:val="00AB44F5"/>
    <w:rsid w:val="00AB7F36"/>
    <w:rsid w:val="00AC02E1"/>
    <w:rsid w:val="00AC14DE"/>
    <w:rsid w:val="00AC3BB2"/>
    <w:rsid w:val="00AC5E2E"/>
    <w:rsid w:val="00AD0919"/>
    <w:rsid w:val="00AD12EE"/>
    <w:rsid w:val="00AD2445"/>
    <w:rsid w:val="00AD2B49"/>
    <w:rsid w:val="00AD4589"/>
    <w:rsid w:val="00AD4F87"/>
    <w:rsid w:val="00AD5A5D"/>
    <w:rsid w:val="00AD77EE"/>
    <w:rsid w:val="00AD7D24"/>
    <w:rsid w:val="00AE01AA"/>
    <w:rsid w:val="00AE3452"/>
    <w:rsid w:val="00AE3530"/>
    <w:rsid w:val="00AE4918"/>
    <w:rsid w:val="00AE4EE4"/>
    <w:rsid w:val="00AF0DFD"/>
    <w:rsid w:val="00AF117B"/>
    <w:rsid w:val="00AF3B7E"/>
    <w:rsid w:val="00AF3F18"/>
    <w:rsid w:val="00AF5813"/>
    <w:rsid w:val="00AF6567"/>
    <w:rsid w:val="00AF7874"/>
    <w:rsid w:val="00B00F7C"/>
    <w:rsid w:val="00B0621B"/>
    <w:rsid w:val="00B11672"/>
    <w:rsid w:val="00B1226A"/>
    <w:rsid w:val="00B164B5"/>
    <w:rsid w:val="00B16B0F"/>
    <w:rsid w:val="00B21954"/>
    <w:rsid w:val="00B21C1E"/>
    <w:rsid w:val="00B2249D"/>
    <w:rsid w:val="00B23A0F"/>
    <w:rsid w:val="00B23C5B"/>
    <w:rsid w:val="00B24428"/>
    <w:rsid w:val="00B257E4"/>
    <w:rsid w:val="00B31E6B"/>
    <w:rsid w:val="00B3727A"/>
    <w:rsid w:val="00B405C1"/>
    <w:rsid w:val="00B411B0"/>
    <w:rsid w:val="00B42998"/>
    <w:rsid w:val="00B445F2"/>
    <w:rsid w:val="00B45597"/>
    <w:rsid w:val="00B45866"/>
    <w:rsid w:val="00B45898"/>
    <w:rsid w:val="00B45D8A"/>
    <w:rsid w:val="00B45E85"/>
    <w:rsid w:val="00B46C52"/>
    <w:rsid w:val="00B46D61"/>
    <w:rsid w:val="00B513BB"/>
    <w:rsid w:val="00B53F9B"/>
    <w:rsid w:val="00B5711D"/>
    <w:rsid w:val="00B572DD"/>
    <w:rsid w:val="00B579EF"/>
    <w:rsid w:val="00B6022B"/>
    <w:rsid w:val="00B61995"/>
    <w:rsid w:val="00B62009"/>
    <w:rsid w:val="00B6556A"/>
    <w:rsid w:val="00B65C1B"/>
    <w:rsid w:val="00B67746"/>
    <w:rsid w:val="00B7161D"/>
    <w:rsid w:val="00B7245D"/>
    <w:rsid w:val="00B73D08"/>
    <w:rsid w:val="00B74B73"/>
    <w:rsid w:val="00B753F1"/>
    <w:rsid w:val="00B76694"/>
    <w:rsid w:val="00B800EA"/>
    <w:rsid w:val="00B806A5"/>
    <w:rsid w:val="00B80C5E"/>
    <w:rsid w:val="00B812CF"/>
    <w:rsid w:val="00B8177B"/>
    <w:rsid w:val="00B81BC3"/>
    <w:rsid w:val="00B90BA3"/>
    <w:rsid w:val="00B917C7"/>
    <w:rsid w:val="00B964F8"/>
    <w:rsid w:val="00B97400"/>
    <w:rsid w:val="00B97F80"/>
    <w:rsid w:val="00BA332C"/>
    <w:rsid w:val="00BA3B60"/>
    <w:rsid w:val="00BA43E8"/>
    <w:rsid w:val="00BA5740"/>
    <w:rsid w:val="00BA6039"/>
    <w:rsid w:val="00BA6293"/>
    <w:rsid w:val="00BA702C"/>
    <w:rsid w:val="00BA78CD"/>
    <w:rsid w:val="00BB02DC"/>
    <w:rsid w:val="00BB075A"/>
    <w:rsid w:val="00BB0A32"/>
    <w:rsid w:val="00BB0E12"/>
    <w:rsid w:val="00BB1697"/>
    <w:rsid w:val="00BB2670"/>
    <w:rsid w:val="00BB377A"/>
    <w:rsid w:val="00BB5C7F"/>
    <w:rsid w:val="00BB6E6B"/>
    <w:rsid w:val="00BB7B52"/>
    <w:rsid w:val="00BC0D36"/>
    <w:rsid w:val="00BC16F9"/>
    <w:rsid w:val="00BC19D5"/>
    <w:rsid w:val="00BC19E4"/>
    <w:rsid w:val="00BC24E4"/>
    <w:rsid w:val="00BC28DC"/>
    <w:rsid w:val="00BC366E"/>
    <w:rsid w:val="00BC5391"/>
    <w:rsid w:val="00BC7D35"/>
    <w:rsid w:val="00BD24C0"/>
    <w:rsid w:val="00BD62E6"/>
    <w:rsid w:val="00BE01B1"/>
    <w:rsid w:val="00BE1B01"/>
    <w:rsid w:val="00BE1CA3"/>
    <w:rsid w:val="00BE3AB1"/>
    <w:rsid w:val="00BE6F0B"/>
    <w:rsid w:val="00BE7075"/>
    <w:rsid w:val="00BF11E0"/>
    <w:rsid w:val="00BF1CD0"/>
    <w:rsid w:val="00BF34B6"/>
    <w:rsid w:val="00BF3B4B"/>
    <w:rsid w:val="00BF5161"/>
    <w:rsid w:val="00BF72AD"/>
    <w:rsid w:val="00BF74B6"/>
    <w:rsid w:val="00C002FD"/>
    <w:rsid w:val="00C0130B"/>
    <w:rsid w:val="00C02B0F"/>
    <w:rsid w:val="00C038CB"/>
    <w:rsid w:val="00C05EF1"/>
    <w:rsid w:val="00C06A33"/>
    <w:rsid w:val="00C11D0A"/>
    <w:rsid w:val="00C12798"/>
    <w:rsid w:val="00C15FA7"/>
    <w:rsid w:val="00C16700"/>
    <w:rsid w:val="00C17591"/>
    <w:rsid w:val="00C20C3A"/>
    <w:rsid w:val="00C2172E"/>
    <w:rsid w:val="00C217B8"/>
    <w:rsid w:val="00C22061"/>
    <w:rsid w:val="00C2244F"/>
    <w:rsid w:val="00C228DE"/>
    <w:rsid w:val="00C22F92"/>
    <w:rsid w:val="00C23378"/>
    <w:rsid w:val="00C2528B"/>
    <w:rsid w:val="00C2581F"/>
    <w:rsid w:val="00C25894"/>
    <w:rsid w:val="00C31698"/>
    <w:rsid w:val="00C339A2"/>
    <w:rsid w:val="00C33CDE"/>
    <w:rsid w:val="00C340D7"/>
    <w:rsid w:val="00C3427A"/>
    <w:rsid w:val="00C36966"/>
    <w:rsid w:val="00C404BA"/>
    <w:rsid w:val="00C40CE3"/>
    <w:rsid w:val="00C41A0A"/>
    <w:rsid w:val="00C41C63"/>
    <w:rsid w:val="00C422C6"/>
    <w:rsid w:val="00C429DB"/>
    <w:rsid w:val="00C4454A"/>
    <w:rsid w:val="00C44622"/>
    <w:rsid w:val="00C4493F"/>
    <w:rsid w:val="00C45318"/>
    <w:rsid w:val="00C468D7"/>
    <w:rsid w:val="00C46ED9"/>
    <w:rsid w:val="00C514BC"/>
    <w:rsid w:val="00C53364"/>
    <w:rsid w:val="00C5500B"/>
    <w:rsid w:val="00C57417"/>
    <w:rsid w:val="00C578B3"/>
    <w:rsid w:val="00C655A6"/>
    <w:rsid w:val="00C65C60"/>
    <w:rsid w:val="00C7230E"/>
    <w:rsid w:val="00C735BF"/>
    <w:rsid w:val="00C769D8"/>
    <w:rsid w:val="00C824C7"/>
    <w:rsid w:val="00C8275F"/>
    <w:rsid w:val="00C85C84"/>
    <w:rsid w:val="00C92CFD"/>
    <w:rsid w:val="00C92F6B"/>
    <w:rsid w:val="00C93962"/>
    <w:rsid w:val="00C95682"/>
    <w:rsid w:val="00C96027"/>
    <w:rsid w:val="00C9693B"/>
    <w:rsid w:val="00C96B87"/>
    <w:rsid w:val="00C97DB2"/>
    <w:rsid w:val="00CA0B32"/>
    <w:rsid w:val="00CA39C6"/>
    <w:rsid w:val="00CA521F"/>
    <w:rsid w:val="00CA56B2"/>
    <w:rsid w:val="00CA6354"/>
    <w:rsid w:val="00CA6491"/>
    <w:rsid w:val="00CA76DF"/>
    <w:rsid w:val="00CA79B5"/>
    <w:rsid w:val="00CA7BD6"/>
    <w:rsid w:val="00CA7E80"/>
    <w:rsid w:val="00CB1C17"/>
    <w:rsid w:val="00CB47B0"/>
    <w:rsid w:val="00CB622A"/>
    <w:rsid w:val="00CC19A2"/>
    <w:rsid w:val="00CC1C97"/>
    <w:rsid w:val="00CC23CA"/>
    <w:rsid w:val="00CC34F4"/>
    <w:rsid w:val="00CD3169"/>
    <w:rsid w:val="00CD3880"/>
    <w:rsid w:val="00CD3F0B"/>
    <w:rsid w:val="00CD4189"/>
    <w:rsid w:val="00CD454D"/>
    <w:rsid w:val="00CD4C4B"/>
    <w:rsid w:val="00CD61C5"/>
    <w:rsid w:val="00CD6A39"/>
    <w:rsid w:val="00CE06F5"/>
    <w:rsid w:val="00CE1ECC"/>
    <w:rsid w:val="00CE60F8"/>
    <w:rsid w:val="00CE677C"/>
    <w:rsid w:val="00CE76A4"/>
    <w:rsid w:val="00CE7712"/>
    <w:rsid w:val="00CE7A60"/>
    <w:rsid w:val="00CF0970"/>
    <w:rsid w:val="00CF1BC3"/>
    <w:rsid w:val="00CF1C1E"/>
    <w:rsid w:val="00CF37E9"/>
    <w:rsid w:val="00CF3A26"/>
    <w:rsid w:val="00CF4B69"/>
    <w:rsid w:val="00CF527B"/>
    <w:rsid w:val="00CF6E52"/>
    <w:rsid w:val="00D009FD"/>
    <w:rsid w:val="00D019BC"/>
    <w:rsid w:val="00D029FF"/>
    <w:rsid w:val="00D04BA0"/>
    <w:rsid w:val="00D159E4"/>
    <w:rsid w:val="00D15EEA"/>
    <w:rsid w:val="00D2090E"/>
    <w:rsid w:val="00D21D15"/>
    <w:rsid w:val="00D2707B"/>
    <w:rsid w:val="00D30C10"/>
    <w:rsid w:val="00D32A7E"/>
    <w:rsid w:val="00D34583"/>
    <w:rsid w:val="00D40098"/>
    <w:rsid w:val="00D4286E"/>
    <w:rsid w:val="00D42AB7"/>
    <w:rsid w:val="00D45F06"/>
    <w:rsid w:val="00D4671B"/>
    <w:rsid w:val="00D473C4"/>
    <w:rsid w:val="00D51705"/>
    <w:rsid w:val="00D51E97"/>
    <w:rsid w:val="00D53407"/>
    <w:rsid w:val="00D5341B"/>
    <w:rsid w:val="00D5366A"/>
    <w:rsid w:val="00D55E56"/>
    <w:rsid w:val="00D57561"/>
    <w:rsid w:val="00D60A29"/>
    <w:rsid w:val="00D61604"/>
    <w:rsid w:val="00D63584"/>
    <w:rsid w:val="00D64E32"/>
    <w:rsid w:val="00D71461"/>
    <w:rsid w:val="00D72E18"/>
    <w:rsid w:val="00D7397D"/>
    <w:rsid w:val="00D739FB"/>
    <w:rsid w:val="00D7515D"/>
    <w:rsid w:val="00D76A14"/>
    <w:rsid w:val="00D77193"/>
    <w:rsid w:val="00D8058C"/>
    <w:rsid w:val="00D83A6E"/>
    <w:rsid w:val="00D83EBC"/>
    <w:rsid w:val="00D85EE0"/>
    <w:rsid w:val="00D86311"/>
    <w:rsid w:val="00D90B05"/>
    <w:rsid w:val="00D92815"/>
    <w:rsid w:val="00D95E8F"/>
    <w:rsid w:val="00D97201"/>
    <w:rsid w:val="00DA2B82"/>
    <w:rsid w:val="00DA487C"/>
    <w:rsid w:val="00DA7EA3"/>
    <w:rsid w:val="00DB0270"/>
    <w:rsid w:val="00DB06E3"/>
    <w:rsid w:val="00DB0D0B"/>
    <w:rsid w:val="00DB1346"/>
    <w:rsid w:val="00DB14EB"/>
    <w:rsid w:val="00DB1977"/>
    <w:rsid w:val="00DB3A54"/>
    <w:rsid w:val="00DB50CB"/>
    <w:rsid w:val="00DB7B27"/>
    <w:rsid w:val="00DC1A9B"/>
    <w:rsid w:val="00DC1EF9"/>
    <w:rsid w:val="00DC21BA"/>
    <w:rsid w:val="00DC3698"/>
    <w:rsid w:val="00DD0017"/>
    <w:rsid w:val="00DE4DE3"/>
    <w:rsid w:val="00DE7DA6"/>
    <w:rsid w:val="00DF0CDF"/>
    <w:rsid w:val="00DF1FAD"/>
    <w:rsid w:val="00DF4CCF"/>
    <w:rsid w:val="00DF6C21"/>
    <w:rsid w:val="00DF6C78"/>
    <w:rsid w:val="00DF718C"/>
    <w:rsid w:val="00E00089"/>
    <w:rsid w:val="00E01F71"/>
    <w:rsid w:val="00E03B1A"/>
    <w:rsid w:val="00E04C24"/>
    <w:rsid w:val="00E06F8A"/>
    <w:rsid w:val="00E0704E"/>
    <w:rsid w:val="00E07E59"/>
    <w:rsid w:val="00E12067"/>
    <w:rsid w:val="00E1210E"/>
    <w:rsid w:val="00E1499B"/>
    <w:rsid w:val="00E153F2"/>
    <w:rsid w:val="00E16E4C"/>
    <w:rsid w:val="00E218E7"/>
    <w:rsid w:val="00E2455C"/>
    <w:rsid w:val="00E2466A"/>
    <w:rsid w:val="00E270F3"/>
    <w:rsid w:val="00E315FC"/>
    <w:rsid w:val="00E31ACD"/>
    <w:rsid w:val="00E31ED1"/>
    <w:rsid w:val="00E3347F"/>
    <w:rsid w:val="00E3419B"/>
    <w:rsid w:val="00E34CA2"/>
    <w:rsid w:val="00E37739"/>
    <w:rsid w:val="00E40CFC"/>
    <w:rsid w:val="00E419AB"/>
    <w:rsid w:val="00E43B53"/>
    <w:rsid w:val="00E462AC"/>
    <w:rsid w:val="00E47BF5"/>
    <w:rsid w:val="00E47DDF"/>
    <w:rsid w:val="00E52712"/>
    <w:rsid w:val="00E53E31"/>
    <w:rsid w:val="00E5471B"/>
    <w:rsid w:val="00E54F60"/>
    <w:rsid w:val="00E5544B"/>
    <w:rsid w:val="00E554FF"/>
    <w:rsid w:val="00E55A5F"/>
    <w:rsid w:val="00E578D5"/>
    <w:rsid w:val="00E57D5F"/>
    <w:rsid w:val="00E60453"/>
    <w:rsid w:val="00E6235E"/>
    <w:rsid w:val="00E62DB2"/>
    <w:rsid w:val="00E64AC0"/>
    <w:rsid w:val="00E66A64"/>
    <w:rsid w:val="00E7120B"/>
    <w:rsid w:val="00E7243F"/>
    <w:rsid w:val="00E76003"/>
    <w:rsid w:val="00E807C5"/>
    <w:rsid w:val="00E80A75"/>
    <w:rsid w:val="00E83529"/>
    <w:rsid w:val="00E873BC"/>
    <w:rsid w:val="00E9090D"/>
    <w:rsid w:val="00E90BB8"/>
    <w:rsid w:val="00E9155E"/>
    <w:rsid w:val="00E945CE"/>
    <w:rsid w:val="00E946C8"/>
    <w:rsid w:val="00E956CA"/>
    <w:rsid w:val="00E9762D"/>
    <w:rsid w:val="00EA0431"/>
    <w:rsid w:val="00EA42FF"/>
    <w:rsid w:val="00EA4562"/>
    <w:rsid w:val="00EA547C"/>
    <w:rsid w:val="00EA6304"/>
    <w:rsid w:val="00EA66E3"/>
    <w:rsid w:val="00EA6DA9"/>
    <w:rsid w:val="00EA7D8F"/>
    <w:rsid w:val="00EB10F6"/>
    <w:rsid w:val="00EB6A47"/>
    <w:rsid w:val="00EC0113"/>
    <w:rsid w:val="00EC1553"/>
    <w:rsid w:val="00EC196C"/>
    <w:rsid w:val="00EC2030"/>
    <w:rsid w:val="00EC3F39"/>
    <w:rsid w:val="00EC40E6"/>
    <w:rsid w:val="00ED106C"/>
    <w:rsid w:val="00ED22E6"/>
    <w:rsid w:val="00ED28D1"/>
    <w:rsid w:val="00ED3DE1"/>
    <w:rsid w:val="00ED5EED"/>
    <w:rsid w:val="00ED631C"/>
    <w:rsid w:val="00ED65E2"/>
    <w:rsid w:val="00ED6F1C"/>
    <w:rsid w:val="00ED76FE"/>
    <w:rsid w:val="00EE1E8F"/>
    <w:rsid w:val="00EE2F40"/>
    <w:rsid w:val="00EE41FA"/>
    <w:rsid w:val="00EE47A1"/>
    <w:rsid w:val="00EE5BE5"/>
    <w:rsid w:val="00EE5DC7"/>
    <w:rsid w:val="00EE68A3"/>
    <w:rsid w:val="00EF484F"/>
    <w:rsid w:val="00EF71A8"/>
    <w:rsid w:val="00F00F75"/>
    <w:rsid w:val="00F036BF"/>
    <w:rsid w:val="00F07008"/>
    <w:rsid w:val="00F07B1E"/>
    <w:rsid w:val="00F1145D"/>
    <w:rsid w:val="00F12B09"/>
    <w:rsid w:val="00F1344A"/>
    <w:rsid w:val="00F136B4"/>
    <w:rsid w:val="00F174FC"/>
    <w:rsid w:val="00F177D0"/>
    <w:rsid w:val="00F177F1"/>
    <w:rsid w:val="00F2255B"/>
    <w:rsid w:val="00F23EF0"/>
    <w:rsid w:val="00F24FD0"/>
    <w:rsid w:val="00F253E2"/>
    <w:rsid w:val="00F2627C"/>
    <w:rsid w:val="00F26E21"/>
    <w:rsid w:val="00F32E75"/>
    <w:rsid w:val="00F357CD"/>
    <w:rsid w:val="00F376F4"/>
    <w:rsid w:val="00F415AF"/>
    <w:rsid w:val="00F476BF"/>
    <w:rsid w:val="00F500CA"/>
    <w:rsid w:val="00F51682"/>
    <w:rsid w:val="00F53AFB"/>
    <w:rsid w:val="00F5456E"/>
    <w:rsid w:val="00F574A2"/>
    <w:rsid w:val="00F57571"/>
    <w:rsid w:val="00F630FF"/>
    <w:rsid w:val="00F63C5A"/>
    <w:rsid w:val="00F64940"/>
    <w:rsid w:val="00F66044"/>
    <w:rsid w:val="00F66F5F"/>
    <w:rsid w:val="00F7536A"/>
    <w:rsid w:val="00F75D4E"/>
    <w:rsid w:val="00F77EF4"/>
    <w:rsid w:val="00F80826"/>
    <w:rsid w:val="00F8373A"/>
    <w:rsid w:val="00F87FCF"/>
    <w:rsid w:val="00F9383E"/>
    <w:rsid w:val="00F94666"/>
    <w:rsid w:val="00F95017"/>
    <w:rsid w:val="00F9698E"/>
    <w:rsid w:val="00F97E03"/>
    <w:rsid w:val="00FA1007"/>
    <w:rsid w:val="00FA189A"/>
    <w:rsid w:val="00FA3C6B"/>
    <w:rsid w:val="00FA4A6E"/>
    <w:rsid w:val="00FA6BD5"/>
    <w:rsid w:val="00FB1EF2"/>
    <w:rsid w:val="00FB292B"/>
    <w:rsid w:val="00FB58A6"/>
    <w:rsid w:val="00FB73D5"/>
    <w:rsid w:val="00FB7CF7"/>
    <w:rsid w:val="00FC1833"/>
    <w:rsid w:val="00FC1DDD"/>
    <w:rsid w:val="00FC389D"/>
    <w:rsid w:val="00FC69A0"/>
    <w:rsid w:val="00FC6FC3"/>
    <w:rsid w:val="00FC792B"/>
    <w:rsid w:val="00FC7DFD"/>
    <w:rsid w:val="00FD063E"/>
    <w:rsid w:val="00FD11FB"/>
    <w:rsid w:val="00FD3555"/>
    <w:rsid w:val="00FD38D8"/>
    <w:rsid w:val="00FE29D8"/>
    <w:rsid w:val="00FE370F"/>
    <w:rsid w:val="00FE43AC"/>
    <w:rsid w:val="00FE4F8E"/>
    <w:rsid w:val="00FF0C03"/>
    <w:rsid w:val="00FF208F"/>
    <w:rsid w:val="00FF25EB"/>
    <w:rsid w:val="00FF2624"/>
    <w:rsid w:val="00FF27E9"/>
    <w:rsid w:val="00FF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4715"/>
    <w:rPr>
      <w:sz w:val="24"/>
      <w:szCs w:val="24"/>
    </w:rPr>
  </w:style>
  <w:style w:type="paragraph" w:styleId="Heading1">
    <w:name w:val="heading 1"/>
    <w:aliases w:val="h1"/>
    <w:basedOn w:val="Normal"/>
    <w:next w:val="Normal"/>
    <w:qFormat/>
    <w:rsid w:val="00327834"/>
    <w:pPr>
      <w:keepNext/>
      <w:pBdr>
        <w:bottom w:val="single" w:sz="18" w:space="1" w:color="auto"/>
      </w:pBdr>
      <w:jc w:val="center"/>
      <w:outlineLvl w:val="0"/>
    </w:pPr>
    <w:rPr>
      <w:b/>
      <w:bCs/>
      <w:sz w:val="40"/>
    </w:rPr>
  </w:style>
  <w:style w:type="paragraph" w:styleId="Heading2">
    <w:name w:val="heading 2"/>
    <w:basedOn w:val="Normal"/>
    <w:next w:val="Normal"/>
    <w:link w:val="Heading2Char"/>
    <w:qFormat/>
    <w:rsid w:val="00327834"/>
    <w:pPr>
      <w:keepNext/>
      <w:outlineLvl w:val="1"/>
    </w:pPr>
    <w:rPr>
      <w:rFonts w:ascii="Tahoma" w:hAnsi="Tahoma" w:cs="Tahoma"/>
      <w:b/>
      <w:bCs/>
      <w:sz w:val="20"/>
    </w:rPr>
  </w:style>
  <w:style w:type="paragraph" w:styleId="Heading3">
    <w:name w:val="heading 3"/>
    <w:basedOn w:val="Normal"/>
    <w:next w:val="Normal"/>
    <w:link w:val="Heading3Char"/>
    <w:uiPriority w:val="9"/>
    <w:qFormat/>
    <w:rsid w:val="00327834"/>
    <w:pPr>
      <w:keepNext/>
      <w:outlineLvl w:val="2"/>
    </w:pPr>
    <w:rPr>
      <w:b/>
      <w:bCs/>
      <w:lang w:val="x-none" w:eastAsia="x-none"/>
    </w:rPr>
  </w:style>
  <w:style w:type="paragraph" w:styleId="Heading4">
    <w:name w:val="heading 4"/>
    <w:basedOn w:val="Normal"/>
    <w:next w:val="Normal"/>
    <w:qFormat/>
    <w:rsid w:val="00327834"/>
    <w:pPr>
      <w:keepNext/>
      <w:outlineLvl w:val="3"/>
    </w:pPr>
    <w:rPr>
      <w:rFonts w:ascii="Arial" w:hAnsi="Arial" w:cs="Arial"/>
      <w:b/>
      <w:bCs/>
      <w:i/>
      <w:iCs/>
      <w:sz w:val="32"/>
    </w:rPr>
  </w:style>
  <w:style w:type="paragraph" w:styleId="Heading5">
    <w:name w:val="heading 5"/>
    <w:basedOn w:val="Normal"/>
    <w:next w:val="Normal"/>
    <w:qFormat/>
    <w:rsid w:val="00327834"/>
    <w:pPr>
      <w:keepNext/>
      <w:jc w:val="center"/>
      <w:outlineLvl w:val="4"/>
    </w:pPr>
    <w:rPr>
      <w:rFonts w:ascii="Arial" w:hAnsi="Arial" w:cs="Arial"/>
      <w:b/>
      <w:bCs/>
      <w:color w:val="FFFFFF"/>
      <w:sz w:val="20"/>
    </w:rPr>
  </w:style>
  <w:style w:type="paragraph" w:styleId="Heading6">
    <w:name w:val="heading 6"/>
    <w:basedOn w:val="Normal"/>
    <w:next w:val="Normal"/>
    <w:link w:val="Heading6Char"/>
    <w:qFormat/>
    <w:rsid w:val="00327834"/>
    <w:pPr>
      <w:keepNext/>
      <w:jc w:val="center"/>
      <w:outlineLvl w:val="5"/>
    </w:pPr>
    <w:rPr>
      <w:rFonts w:ascii="Arial" w:hAnsi="Arial" w:cs="Arial"/>
      <w:b/>
      <w:bCs/>
      <w:sz w:val="20"/>
    </w:rPr>
  </w:style>
  <w:style w:type="paragraph" w:styleId="Heading7">
    <w:name w:val="heading 7"/>
    <w:basedOn w:val="Normal"/>
    <w:next w:val="Normal"/>
    <w:qFormat/>
    <w:rsid w:val="00327834"/>
    <w:pPr>
      <w:keepNext/>
      <w:jc w:val="center"/>
      <w:outlineLvl w:val="6"/>
    </w:pPr>
    <w:rPr>
      <w:sz w:val="72"/>
    </w:rPr>
  </w:style>
  <w:style w:type="paragraph" w:styleId="Heading8">
    <w:name w:val="heading 8"/>
    <w:basedOn w:val="Normal"/>
    <w:next w:val="Normal"/>
    <w:qFormat/>
    <w:rsid w:val="00327834"/>
    <w:pPr>
      <w:keepNext/>
      <w:outlineLvl w:val="7"/>
    </w:pPr>
    <w:rPr>
      <w:b/>
      <w:bCs/>
      <w:sz w:val="22"/>
    </w:rPr>
  </w:style>
  <w:style w:type="paragraph" w:styleId="Heading9">
    <w:name w:val="heading 9"/>
    <w:basedOn w:val="Normal"/>
    <w:next w:val="Normal"/>
    <w:qFormat/>
    <w:rsid w:val="00B24428"/>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7834"/>
    <w:pPr>
      <w:tabs>
        <w:tab w:val="center" w:pos="4320"/>
        <w:tab w:val="right" w:pos="8640"/>
      </w:tabs>
    </w:pPr>
  </w:style>
  <w:style w:type="paragraph" w:styleId="Footer">
    <w:name w:val="footer"/>
    <w:basedOn w:val="Normal"/>
    <w:rsid w:val="00327834"/>
    <w:pPr>
      <w:tabs>
        <w:tab w:val="center" w:pos="4320"/>
        <w:tab w:val="right" w:pos="8640"/>
      </w:tabs>
    </w:pPr>
  </w:style>
  <w:style w:type="character" w:customStyle="1" w:styleId="EmailStyle171">
    <w:name w:val="EmailStyle171"/>
    <w:rsid w:val="00327834"/>
    <w:rPr>
      <w:rFonts w:ascii="Arial" w:hAnsi="Arial" w:cs="Arial"/>
      <w:color w:val="000000"/>
      <w:sz w:val="20"/>
    </w:rPr>
  </w:style>
  <w:style w:type="character" w:styleId="PageNumber">
    <w:name w:val="page number"/>
    <w:basedOn w:val="DefaultParagraphFont"/>
    <w:rsid w:val="00327834"/>
  </w:style>
  <w:style w:type="paragraph" w:styleId="TOC1">
    <w:name w:val="toc 1"/>
    <w:basedOn w:val="Normal"/>
    <w:next w:val="Normal"/>
    <w:autoRedefine/>
    <w:uiPriority w:val="39"/>
    <w:qFormat/>
    <w:rsid w:val="00327834"/>
    <w:pPr>
      <w:spacing w:before="120" w:after="120"/>
    </w:pPr>
    <w:rPr>
      <w:rFonts w:ascii="Calibri" w:hAnsi="Calibri"/>
      <w:b/>
      <w:bCs/>
      <w:caps/>
      <w:sz w:val="20"/>
      <w:szCs w:val="20"/>
    </w:rPr>
  </w:style>
  <w:style w:type="paragraph" w:styleId="TOC2">
    <w:name w:val="toc 2"/>
    <w:basedOn w:val="Normal"/>
    <w:next w:val="Normal"/>
    <w:autoRedefine/>
    <w:uiPriority w:val="39"/>
    <w:qFormat/>
    <w:rsid w:val="00327834"/>
    <w:pPr>
      <w:ind w:left="240"/>
    </w:pPr>
    <w:rPr>
      <w:rFonts w:ascii="Calibri" w:hAnsi="Calibri"/>
      <w:smallCaps/>
      <w:sz w:val="20"/>
      <w:szCs w:val="20"/>
    </w:rPr>
  </w:style>
  <w:style w:type="paragraph" w:styleId="TOC3">
    <w:name w:val="toc 3"/>
    <w:basedOn w:val="Normal"/>
    <w:next w:val="Normal"/>
    <w:autoRedefine/>
    <w:uiPriority w:val="39"/>
    <w:qFormat/>
    <w:rsid w:val="00327834"/>
    <w:pPr>
      <w:ind w:left="480"/>
    </w:pPr>
    <w:rPr>
      <w:rFonts w:ascii="Calibri" w:hAnsi="Calibri"/>
      <w:i/>
      <w:iCs/>
      <w:sz w:val="20"/>
      <w:szCs w:val="20"/>
    </w:rPr>
  </w:style>
  <w:style w:type="paragraph" w:styleId="TOC4">
    <w:name w:val="toc 4"/>
    <w:basedOn w:val="Normal"/>
    <w:next w:val="Normal"/>
    <w:autoRedefine/>
    <w:semiHidden/>
    <w:rsid w:val="00327834"/>
    <w:pPr>
      <w:ind w:left="720"/>
    </w:pPr>
    <w:rPr>
      <w:rFonts w:ascii="Calibri" w:hAnsi="Calibri"/>
      <w:sz w:val="18"/>
      <w:szCs w:val="18"/>
    </w:rPr>
  </w:style>
  <w:style w:type="paragraph" w:styleId="TOC5">
    <w:name w:val="toc 5"/>
    <w:basedOn w:val="Normal"/>
    <w:next w:val="Normal"/>
    <w:autoRedefine/>
    <w:semiHidden/>
    <w:rsid w:val="00327834"/>
    <w:pPr>
      <w:ind w:left="960"/>
    </w:pPr>
    <w:rPr>
      <w:rFonts w:ascii="Calibri" w:hAnsi="Calibri"/>
      <w:sz w:val="18"/>
      <w:szCs w:val="18"/>
    </w:rPr>
  </w:style>
  <w:style w:type="paragraph" w:styleId="TOC6">
    <w:name w:val="toc 6"/>
    <w:basedOn w:val="Normal"/>
    <w:next w:val="Normal"/>
    <w:autoRedefine/>
    <w:semiHidden/>
    <w:rsid w:val="00327834"/>
    <w:pPr>
      <w:ind w:left="1200"/>
    </w:pPr>
    <w:rPr>
      <w:rFonts w:ascii="Calibri" w:hAnsi="Calibri"/>
      <w:sz w:val="18"/>
      <w:szCs w:val="18"/>
    </w:rPr>
  </w:style>
  <w:style w:type="paragraph" w:styleId="TOC7">
    <w:name w:val="toc 7"/>
    <w:basedOn w:val="Normal"/>
    <w:next w:val="Normal"/>
    <w:autoRedefine/>
    <w:semiHidden/>
    <w:rsid w:val="00327834"/>
    <w:pPr>
      <w:ind w:left="1440"/>
    </w:pPr>
    <w:rPr>
      <w:rFonts w:ascii="Calibri" w:hAnsi="Calibri"/>
      <w:sz w:val="18"/>
      <w:szCs w:val="18"/>
    </w:rPr>
  </w:style>
  <w:style w:type="paragraph" w:styleId="TOC8">
    <w:name w:val="toc 8"/>
    <w:basedOn w:val="Normal"/>
    <w:next w:val="Normal"/>
    <w:autoRedefine/>
    <w:semiHidden/>
    <w:rsid w:val="00327834"/>
    <w:pPr>
      <w:ind w:left="1680"/>
    </w:pPr>
    <w:rPr>
      <w:rFonts w:ascii="Calibri" w:hAnsi="Calibri"/>
      <w:sz w:val="18"/>
      <w:szCs w:val="18"/>
    </w:rPr>
  </w:style>
  <w:style w:type="paragraph" w:styleId="TOC9">
    <w:name w:val="toc 9"/>
    <w:basedOn w:val="Normal"/>
    <w:next w:val="Normal"/>
    <w:autoRedefine/>
    <w:semiHidden/>
    <w:rsid w:val="00327834"/>
    <w:pPr>
      <w:ind w:left="1920"/>
    </w:pPr>
    <w:rPr>
      <w:rFonts w:ascii="Calibri" w:hAnsi="Calibri"/>
      <w:sz w:val="18"/>
      <w:szCs w:val="18"/>
    </w:rPr>
  </w:style>
  <w:style w:type="character" w:styleId="Hyperlink">
    <w:name w:val="Hyperlink"/>
    <w:uiPriority w:val="99"/>
    <w:rsid w:val="00327834"/>
    <w:rPr>
      <w:color w:val="0000FF"/>
      <w:u w:val="single"/>
    </w:rPr>
  </w:style>
  <w:style w:type="paragraph" w:styleId="BodyText">
    <w:name w:val="Body Text"/>
    <w:basedOn w:val="Normal"/>
    <w:rsid w:val="00327834"/>
    <w:rPr>
      <w:i/>
      <w:iCs/>
      <w:color w:val="FF0000"/>
      <w:sz w:val="22"/>
    </w:rPr>
  </w:style>
  <w:style w:type="paragraph" w:styleId="BodyText2">
    <w:name w:val="Body Text 2"/>
    <w:basedOn w:val="Normal"/>
    <w:rsid w:val="00327834"/>
    <w:rPr>
      <w:i/>
      <w:iCs/>
      <w:color w:val="000000"/>
      <w:sz w:val="22"/>
      <w:szCs w:val="16"/>
    </w:rPr>
  </w:style>
  <w:style w:type="paragraph" w:styleId="BodyText3">
    <w:name w:val="Body Text 3"/>
    <w:basedOn w:val="Normal"/>
    <w:rsid w:val="00327834"/>
    <w:rPr>
      <w:i/>
      <w:iCs/>
      <w:color w:val="FF0000"/>
    </w:rPr>
  </w:style>
  <w:style w:type="paragraph" w:styleId="CommentText">
    <w:name w:val="annotation text"/>
    <w:basedOn w:val="Normal"/>
    <w:link w:val="CommentTextChar"/>
    <w:semiHidden/>
    <w:rsid w:val="00327834"/>
    <w:rPr>
      <w:rFonts w:ascii="Tahoma" w:hAnsi="Tahoma"/>
      <w:sz w:val="20"/>
      <w:szCs w:val="20"/>
      <w:lang w:val="x-none" w:eastAsia="x-none"/>
    </w:rPr>
  </w:style>
  <w:style w:type="character" w:styleId="FollowedHyperlink">
    <w:name w:val="FollowedHyperlink"/>
    <w:rsid w:val="00327834"/>
    <w:rPr>
      <w:color w:val="800080"/>
      <w:u w:val="single"/>
    </w:rPr>
  </w:style>
  <w:style w:type="paragraph" w:customStyle="1" w:styleId="Body">
    <w:name w:val="Body"/>
    <w:basedOn w:val="Normal"/>
    <w:rsid w:val="0070579E"/>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pPr>
    <w:rPr>
      <w:sz w:val="20"/>
      <w:szCs w:val="20"/>
    </w:rPr>
  </w:style>
  <w:style w:type="table" w:styleId="TableGrid">
    <w:name w:val="Table Grid"/>
    <w:basedOn w:val="TableNormal"/>
    <w:rsid w:val="00766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u1bullet1">
    <w:name w:val="pbu1_bullet1"/>
    <w:basedOn w:val="Normal"/>
    <w:rsid w:val="00A77E9F"/>
    <w:pPr>
      <w:spacing w:after="185"/>
    </w:pPr>
    <w:rPr>
      <w:rFonts w:ascii="Arial" w:hAnsi="Arial" w:cs="Arial"/>
      <w:color w:val="000000"/>
      <w:sz w:val="16"/>
      <w:szCs w:val="16"/>
    </w:rPr>
  </w:style>
  <w:style w:type="paragraph" w:customStyle="1" w:styleId="Default">
    <w:name w:val="Default"/>
    <w:rsid w:val="00D34583"/>
    <w:pPr>
      <w:autoSpaceDE w:val="0"/>
      <w:autoSpaceDN w:val="0"/>
      <w:adjustRightInd w:val="0"/>
    </w:pPr>
    <w:rPr>
      <w:rFonts w:ascii="Arial" w:hAnsi="Arial" w:cs="Arial"/>
      <w:color w:val="000000"/>
      <w:sz w:val="24"/>
      <w:szCs w:val="24"/>
    </w:rPr>
  </w:style>
  <w:style w:type="character" w:styleId="Strong">
    <w:name w:val="Strong"/>
    <w:qFormat/>
    <w:rsid w:val="002F303C"/>
    <w:rPr>
      <w:b/>
      <w:bCs/>
    </w:rPr>
  </w:style>
  <w:style w:type="character" w:customStyle="1" w:styleId="Heading2Char">
    <w:name w:val="Heading 2 Char"/>
    <w:link w:val="Heading2"/>
    <w:rsid w:val="00D2707B"/>
    <w:rPr>
      <w:rFonts w:ascii="Tahoma" w:hAnsi="Tahoma" w:cs="Tahoma"/>
      <w:b/>
      <w:bCs/>
      <w:szCs w:val="24"/>
    </w:rPr>
  </w:style>
  <w:style w:type="paragraph" w:styleId="ListParagraph">
    <w:name w:val="List Paragraph"/>
    <w:basedOn w:val="Normal"/>
    <w:uiPriority w:val="34"/>
    <w:qFormat/>
    <w:rsid w:val="005F4A06"/>
    <w:pPr>
      <w:ind w:left="720"/>
      <w:contextualSpacing/>
    </w:pPr>
  </w:style>
  <w:style w:type="character" w:styleId="CommentReference">
    <w:name w:val="annotation reference"/>
    <w:rsid w:val="00DC3698"/>
    <w:rPr>
      <w:sz w:val="16"/>
      <w:szCs w:val="16"/>
    </w:rPr>
  </w:style>
  <w:style w:type="paragraph" w:customStyle="1" w:styleId="Legal1">
    <w:name w:val="Legal1"/>
    <w:basedOn w:val="Normal"/>
    <w:rsid w:val="00457DF7"/>
    <w:pPr>
      <w:keepNext/>
      <w:keepLines/>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Cs w:val="20"/>
    </w:rPr>
  </w:style>
  <w:style w:type="paragraph" w:customStyle="1" w:styleId="Legal2">
    <w:name w:val="Legal2"/>
    <w:basedOn w:val="Normal"/>
    <w:rsid w:val="00457DF7"/>
    <w:pPr>
      <w:keepNext/>
      <w:numPr>
        <w:ilvl w:val="1"/>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color w:val="000000"/>
      <w:szCs w:val="20"/>
    </w:rPr>
  </w:style>
  <w:style w:type="paragraph" w:customStyle="1" w:styleId="Legal3">
    <w:name w:val="Legal3"/>
    <w:basedOn w:val="Normal"/>
    <w:rsid w:val="00457DF7"/>
    <w:pPr>
      <w:keepNext/>
      <w:numPr>
        <w:ilvl w:val="2"/>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color w:val="000000"/>
      <w:szCs w:val="20"/>
    </w:rPr>
  </w:style>
  <w:style w:type="character" w:customStyle="1" w:styleId="CommentTextChar">
    <w:name w:val="Comment Text Char"/>
    <w:link w:val="CommentText"/>
    <w:semiHidden/>
    <w:rsid w:val="00457DF7"/>
    <w:rPr>
      <w:rFonts w:ascii="Tahoma" w:hAnsi="Tahoma" w:cs="Tahoma"/>
    </w:rPr>
  </w:style>
  <w:style w:type="paragraph" w:styleId="BalloonText">
    <w:name w:val="Balloon Text"/>
    <w:basedOn w:val="Normal"/>
    <w:link w:val="BalloonTextChar"/>
    <w:rsid w:val="00457DF7"/>
    <w:rPr>
      <w:rFonts w:ascii="Tahoma" w:hAnsi="Tahoma" w:cs="Tahoma"/>
      <w:sz w:val="16"/>
      <w:szCs w:val="16"/>
    </w:rPr>
  </w:style>
  <w:style w:type="character" w:customStyle="1" w:styleId="BalloonTextChar">
    <w:name w:val="Balloon Text Char"/>
    <w:link w:val="BalloonText"/>
    <w:rsid w:val="00457DF7"/>
    <w:rPr>
      <w:rFonts w:ascii="Tahoma" w:hAnsi="Tahoma" w:cs="Tahoma"/>
      <w:sz w:val="16"/>
      <w:szCs w:val="16"/>
    </w:rPr>
  </w:style>
  <w:style w:type="paragraph" w:styleId="DocumentMap">
    <w:name w:val="Document Map"/>
    <w:basedOn w:val="Normal"/>
    <w:link w:val="DocumentMapChar"/>
    <w:rsid w:val="00E9090D"/>
    <w:rPr>
      <w:rFonts w:ascii="Tahoma" w:hAnsi="Tahoma" w:cs="Tahoma"/>
      <w:sz w:val="16"/>
      <w:szCs w:val="16"/>
    </w:rPr>
  </w:style>
  <w:style w:type="character" w:customStyle="1" w:styleId="DocumentMapChar">
    <w:name w:val="Document Map Char"/>
    <w:link w:val="DocumentMap"/>
    <w:rsid w:val="00E9090D"/>
    <w:rPr>
      <w:rFonts w:ascii="Tahoma" w:hAnsi="Tahoma" w:cs="Tahoma"/>
      <w:sz w:val="16"/>
      <w:szCs w:val="16"/>
    </w:rPr>
  </w:style>
  <w:style w:type="character" w:styleId="Emphasis">
    <w:name w:val="Emphasis"/>
    <w:uiPriority w:val="20"/>
    <w:qFormat/>
    <w:rsid w:val="00E9090D"/>
    <w:rPr>
      <w:i/>
      <w:iCs/>
    </w:rPr>
  </w:style>
  <w:style w:type="paragraph" w:styleId="TOCHeading">
    <w:name w:val="TOC Heading"/>
    <w:basedOn w:val="Heading1"/>
    <w:next w:val="Normal"/>
    <w:uiPriority w:val="39"/>
    <w:unhideWhenUsed/>
    <w:qFormat/>
    <w:rsid w:val="00486BC4"/>
    <w:pPr>
      <w:keepLines/>
      <w:pBdr>
        <w:bottom w:val="none" w:sz="0" w:space="0" w:color="auto"/>
      </w:pBdr>
      <w:spacing w:before="480" w:line="276" w:lineRule="auto"/>
      <w:jc w:val="left"/>
      <w:outlineLvl w:val="9"/>
    </w:pPr>
    <w:rPr>
      <w:rFonts w:ascii="Cambria" w:hAnsi="Cambria"/>
      <w:color w:val="365F91"/>
      <w:sz w:val="28"/>
      <w:szCs w:val="28"/>
    </w:rPr>
  </w:style>
  <w:style w:type="paragraph" w:styleId="CommentSubject">
    <w:name w:val="annotation subject"/>
    <w:basedOn w:val="CommentText"/>
    <w:next w:val="CommentText"/>
    <w:link w:val="CommentSubjectChar"/>
    <w:rsid w:val="00182054"/>
    <w:rPr>
      <w:rFonts w:ascii="Times New Roman" w:hAnsi="Times New Roman"/>
      <w:b/>
      <w:bCs/>
      <w:lang w:val="en-US" w:eastAsia="en-US"/>
    </w:rPr>
  </w:style>
  <w:style w:type="character" w:customStyle="1" w:styleId="CommentSubjectChar">
    <w:name w:val="Comment Subject Char"/>
    <w:link w:val="CommentSubject"/>
    <w:rsid w:val="00182054"/>
    <w:rPr>
      <w:rFonts w:ascii="Tahoma" w:hAnsi="Tahoma" w:cs="Tahoma"/>
      <w:b/>
      <w:bCs/>
    </w:rPr>
  </w:style>
  <w:style w:type="paragraph" w:customStyle="1" w:styleId="BulletLevel1">
    <w:name w:val="Bullet Level 1"/>
    <w:basedOn w:val="ListBullet"/>
    <w:uiPriority w:val="99"/>
    <w:qFormat/>
    <w:rsid w:val="00A21AA5"/>
    <w:rPr>
      <w:rFonts w:ascii="Verdana" w:hAnsi="Verdana"/>
      <w:sz w:val="20"/>
    </w:rPr>
  </w:style>
  <w:style w:type="paragraph" w:styleId="ListBullet">
    <w:name w:val="List Bullet"/>
    <w:basedOn w:val="Normal"/>
    <w:uiPriority w:val="99"/>
    <w:unhideWhenUsed/>
    <w:rsid w:val="00A21AA5"/>
    <w:pPr>
      <w:numPr>
        <w:numId w:val="14"/>
      </w:numPr>
      <w:spacing w:after="180"/>
      <w:contextualSpacing/>
      <w:jc w:val="both"/>
    </w:pPr>
    <w:rPr>
      <w:rFonts w:ascii="Arial" w:hAnsi="Arial"/>
      <w:sz w:val="19"/>
      <w:szCs w:val="20"/>
    </w:rPr>
  </w:style>
  <w:style w:type="character" w:customStyle="1" w:styleId="Heading3Char">
    <w:name w:val="Heading 3 Char"/>
    <w:link w:val="Heading3"/>
    <w:uiPriority w:val="9"/>
    <w:rsid w:val="003648A6"/>
    <w:rPr>
      <w:b/>
      <w:bCs/>
      <w:sz w:val="24"/>
      <w:szCs w:val="24"/>
    </w:rPr>
  </w:style>
  <w:style w:type="character" w:customStyle="1" w:styleId="Heading6Char">
    <w:name w:val="Heading 6 Char"/>
    <w:link w:val="Heading6"/>
    <w:rsid w:val="00C578B3"/>
    <w:rPr>
      <w:rFonts w:ascii="Arial" w:hAnsi="Arial" w:cs="Arial"/>
      <w:b/>
      <w:bCs/>
      <w:szCs w:val="24"/>
    </w:rPr>
  </w:style>
  <w:style w:type="paragraph" w:styleId="NormalWeb">
    <w:name w:val="Normal (Web)"/>
    <w:basedOn w:val="Normal"/>
    <w:uiPriority w:val="99"/>
    <w:unhideWhenUsed/>
    <w:rsid w:val="002E4534"/>
    <w:pPr>
      <w:spacing w:before="100" w:beforeAutospacing="1" w:after="100" w:afterAutospacing="1"/>
    </w:pPr>
  </w:style>
  <w:style w:type="character" w:customStyle="1" w:styleId="menucascade">
    <w:name w:val="menucascade"/>
    <w:basedOn w:val="DefaultParagraphFont"/>
    <w:rsid w:val="002E4534"/>
  </w:style>
  <w:style w:type="character" w:customStyle="1" w:styleId="uicontrol">
    <w:name w:val="uicontrol"/>
    <w:basedOn w:val="DefaultParagraphFont"/>
    <w:rsid w:val="002E45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4715"/>
    <w:rPr>
      <w:sz w:val="24"/>
      <w:szCs w:val="24"/>
    </w:rPr>
  </w:style>
  <w:style w:type="paragraph" w:styleId="Heading1">
    <w:name w:val="heading 1"/>
    <w:aliases w:val="h1"/>
    <w:basedOn w:val="Normal"/>
    <w:next w:val="Normal"/>
    <w:qFormat/>
    <w:rsid w:val="00327834"/>
    <w:pPr>
      <w:keepNext/>
      <w:pBdr>
        <w:bottom w:val="single" w:sz="18" w:space="1" w:color="auto"/>
      </w:pBdr>
      <w:jc w:val="center"/>
      <w:outlineLvl w:val="0"/>
    </w:pPr>
    <w:rPr>
      <w:b/>
      <w:bCs/>
      <w:sz w:val="40"/>
    </w:rPr>
  </w:style>
  <w:style w:type="paragraph" w:styleId="Heading2">
    <w:name w:val="heading 2"/>
    <w:basedOn w:val="Normal"/>
    <w:next w:val="Normal"/>
    <w:link w:val="Heading2Char"/>
    <w:qFormat/>
    <w:rsid w:val="00327834"/>
    <w:pPr>
      <w:keepNext/>
      <w:outlineLvl w:val="1"/>
    </w:pPr>
    <w:rPr>
      <w:rFonts w:ascii="Tahoma" w:hAnsi="Tahoma" w:cs="Tahoma"/>
      <w:b/>
      <w:bCs/>
      <w:sz w:val="20"/>
    </w:rPr>
  </w:style>
  <w:style w:type="paragraph" w:styleId="Heading3">
    <w:name w:val="heading 3"/>
    <w:basedOn w:val="Normal"/>
    <w:next w:val="Normal"/>
    <w:link w:val="Heading3Char"/>
    <w:uiPriority w:val="9"/>
    <w:qFormat/>
    <w:rsid w:val="00327834"/>
    <w:pPr>
      <w:keepNext/>
      <w:outlineLvl w:val="2"/>
    </w:pPr>
    <w:rPr>
      <w:b/>
      <w:bCs/>
      <w:lang w:val="x-none" w:eastAsia="x-none"/>
    </w:rPr>
  </w:style>
  <w:style w:type="paragraph" w:styleId="Heading4">
    <w:name w:val="heading 4"/>
    <w:basedOn w:val="Normal"/>
    <w:next w:val="Normal"/>
    <w:qFormat/>
    <w:rsid w:val="00327834"/>
    <w:pPr>
      <w:keepNext/>
      <w:outlineLvl w:val="3"/>
    </w:pPr>
    <w:rPr>
      <w:rFonts w:ascii="Arial" w:hAnsi="Arial" w:cs="Arial"/>
      <w:b/>
      <w:bCs/>
      <w:i/>
      <w:iCs/>
      <w:sz w:val="32"/>
    </w:rPr>
  </w:style>
  <w:style w:type="paragraph" w:styleId="Heading5">
    <w:name w:val="heading 5"/>
    <w:basedOn w:val="Normal"/>
    <w:next w:val="Normal"/>
    <w:qFormat/>
    <w:rsid w:val="00327834"/>
    <w:pPr>
      <w:keepNext/>
      <w:jc w:val="center"/>
      <w:outlineLvl w:val="4"/>
    </w:pPr>
    <w:rPr>
      <w:rFonts w:ascii="Arial" w:hAnsi="Arial" w:cs="Arial"/>
      <w:b/>
      <w:bCs/>
      <w:color w:val="FFFFFF"/>
      <w:sz w:val="20"/>
    </w:rPr>
  </w:style>
  <w:style w:type="paragraph" w:styleId="Heading6">
    <w:name w:val="heading 6"/>
    <w:basedOn w:val="Normal"/>
    <w:next w:val="Normal"/>
    <w:link w:val="Heading6Char"/>
    <w:qFormat/>
    <w:rsid w:val="00327834"/>
    <w:pPr>
      <w:keepNext/>
      <w:jc w:val="center"/>
      <w:outlineLvl w:val="5"/>
    </w:pPr>
    <w:rPr>
      <w:rFonts w:ascii="Arial" w:hAnsi="Arial" w:cs="Arial"/>
      <w:b/>
      <w:bCs/>
      <w:sz w:val="20"/>
    </w:rPr>
  </w:style>
  <w:style w:type="paragraph" w:styleId="Heading7">
    <w:name w:val="heading 7"/>
    <w:basedOn w:val="Normal"/>
    <w:next w:val="Normal"/>
    <w:qFormat/>
    <w:rsid w:val="00327834"/>
    <w:pPr>
      <w:keepNext/>
      <w:jc w:val="center"/>
      <w:outlineLvl w:val="6"/>
    </w:pPr>
    <w:rPr>
      <w:sz w:val="72"/>
    </w:rPr>
  </w:style>
  <w:style w:type="paragraph" w:styleId="Heading8">
    <w:name w:val="heading 8"/>
    <w:basedOn w:val="Normal"/>
    <w:next w:val="Normal"/>
    <w:qFormat/>
    <w:rsid w:val="00327834"/>
    <w:pPr>
      <w:keepNext/>
      <w:outlineLvl w:val="7"/>
    </w:pPr>
    <w:rPr>
      <w:b/>
      <w:bCs/>
      <w:sz w:val="22"/>
    </w:rPr>
  </w:style>
  <w:style w:type="paragraph" w:styleId="Heading9">
    <w:name w:val="heading 9"/>
    <w:basedOn w:val="Normal"/>
    <w:next w:val="Normal"/>
    <w:qFormat/>
    <w:rsid w:val="00B24428"/>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7834"/>
    <w:pPr>
      <w:tabs>
        <w:tab w:val="center" w:pos="4320"/>
        <w:tab w:val="right" w:pos="8640"/>
      </w:tabs>
    </w:pPr>
  </w:style>
  <w:style w:type="paragraph" w:styleId="Footer">
    <w:name w:val="footer"/>
    <w:basedOn w:val="Normal"/>
    <w:rsid w:val="00327834"/>
    <w:pPr>
      <w:tabs>
        <w:tab w:val="center" w:pos="4320"/>
        <w:tab w:val="right" w:pos="8640"/>
      </w:tabs>
    </w:pPr>
  </w:style>
  <w:style w:type="character" w:customStyle="1" w:styleId="EmailStyle171">
    <w:name w:val="EmailStyle171"/>
    <w:rsid w:val="00327834"/>
    <w:rPr>
      <w:rFonts w:ascii="Arial" w:hAnsi="Arial" w:cs="Arial"/>
      <w:color w:val="000000"/>
      <w:sz w:val="20"/>
    </w:rPr>
  </w:style>
  <w:style w:type="character" w:styleId="PageNumber">
    <w:name w:val="page number"/>
    <w:basedOn w:val="DefaultParagraphFont"/>
    <w:rsid w:val="00327834"/>
  </w:style>
  <w:style w:type="paragraph" w:styleId="TOC1">
    <w:name w:val="toc 1"/>
    <w:basedOn w:val="Normal"/>
    <w:next w:val="Normal"/>
    <w:autoRedefine/>
    <w:uiPriority w:val="39"/>
    <w:qFormat/>
    <w:rsid w:val="00327834"/>
    <w:pPr>
      <w:spacing w:before="120" w:after="120"/>
    </w:pPr>
    <w:rPr>
      <w:rFonts w:ascii="Calibri" w:hAnsi="Calibri"/>
      <w:b/>
      <w:bCs/>
      <w:caps/>
      <w:sz w:val="20"/>
      <w:szCs w:val="20"/>
    </w:rPr>
  </w:style>
  <w:style w:type="paragraph" w:styleId="TOC2">
    <w:name w:val="toc 2"/>
    <w:basedOn w:val="Normal"/>
    <w:next w:val="Normal"/>
    <w:autoRedefine/>
    <w:uiPriority w:val="39"/>
    <w:qFormat/>
    <w:rsid w:val="00327834"/>
    <w:pPr>
      <w:ind w:left="240"/>
    </w:pPr>
    <w:rPr>
      <w:rFonts w:ascii="Calibri" w:hAnsi="Calibri"/>
      <w:smallCaps/>
      <w:sz w:val="20"/>
      <w:szCs w:val="20"/>
    </w:rPr>
  </w:style>
  <w:style w:type="paragraph" w:styleId="TOC3">
    <w:name w:val="toc 3"/>
    <w:basedOn w:val="Normal"/>
    <w:next w:val="Normal"/>
    <w:autoRedefine/>
    <w:uiPriority w:val="39"/>
    <w:qFormat/>
    <w:rsid w:val="00327834"/>
    <w:pPr>
      <w:ind w:left="480"/>
    </w:pPr>
    <w:rPr>
      <w:rFonts w:ascii="Calibri" w:hAnsi="Calibri"/>
      <w:i/>
      <w:iCs/>
      <w:sz w:val="20"/>
      <w:szCs w:val="20"/>
    </w:rPr>
  </w:style>
  <w:style w:type="paragraph" w:styleId="TOC4">
    <w:name w:val="toc 4"/>
    <w:basedOn w:val="Normal"/>
    <w:next w:val="Normal"/>
    <w:autoRedefine/>
    <w:semiHidden/>
    <w:rsid w:val="00327834"/>
    <w:pPr>
      <w:ind w:left="720"/>
    </w:pPr>
    <w:rPr>
      <w:rFonts w:ascii="Calibri" w:hAnsi="Calibri"/>
      <w:sz w:val="18"/>
      <w:szCs w:val="18"/>
    </w:rPr>
  </w:style>
  <w:style w:type="paragraph" w:styleId="TOC5">
    <w:name w:val="toc 5"/>
    <w:basedOn w:val="Normal"/>
    <w:next w:val="Normal"/>
    <w:autoRedefine/>
    <w:semiHidden/>
    <w:rsid w:val="00327834"/>
    <w:pPr>
      <w:ind w:left="960"/>
    </w:pPr>
    <w:rPr>
      <w:rFonts w:ascii="Calibri" w:hAnsi="Calibri"/>
      <w:sz w:val="18"/>
      <w:szCs w:val="18"/>
    </w:rPr>
  </w:style>
  <w:style w:type="paragraph" w:styleId="TOC6">
    <w:name w:val="toc 6"/>
    <w:basedOn w:val="Normal"/>
    <w:next w:val="Normal"/>
    <w:autoRedefine/>
    <w:semiHidden/>
    <w:rsid w:val="00327834"/>
    <w:pPr>
      <w:ind w:left="1200"/>
    </w:pPr>
    <w:rPr>
      <w:rFonts w:ascii="Calibri" w:hAnsi="Calibri"/>
      <w:sz w:val="18"/>
      <w:szCs w:val="18"/>
    </w:rPr>
  </w:style>
  <w:style w:type="paragraph" w:styleId="TOC7">
    <w:name w:val="toc 7"/>
    <w:basedOn w:val="Normal"/>
    <w:next w:val="Normal"/>
    <w:autoRedefine/>
    <w:semiHidden/>
    <w:rsid w:val="00327834"/>
    <w:pPr>
      <w:ind w:left="1440"/>
    </w:pPr>
    <w:rPr>
      <w:rFonts w:ascii="Calibri" w:hAnsi="Calibri"/>
      <w:sz w:val="18"/>
      <w:szCs w:val="18"/>
    </w:rPr>
  </w:style>
  <w:style w:type="paragraph" w:styleId="TOC8">
    <w:name w:val="toc 8"/>
    <w:basedOn w:val="Normal"/>
    <w:next w:val="Normal"/>
    <w:autoRedefine/>
    <w:semiHidden/>
    <w:rsid w:val="00327834"/>
    <w:pPr>
      <w:ind w:left="1680"/>
    </w:pPr>
    <w:rPr>
      <w:rFonts w:ascii="Calibri" w:hAnsi="Calibri"/>
      <w:sz w:val="18"/>
      <w:szCs w:val="18"/>
    </w:rPr>
  </w:style>
  <w:style w:type="paragraph" w:styleId="TOC9">
    <w:name w:val="toc 9"/>
    <w:basedOn w:val="Normal"/>
    <w:next w:val="Normal"/>
    <w:autoRedefine/>
    <w:semiHidden/>
    <w:rsid w:val="00327834"/>
    <w:pPr>
      <w:ind w:left="1920"/>
    </w:pPr>
    <w:rPr>
      <w:rFonts w:ascii="Calibri" w:hAnsi="Calibri"/>
      <w:sz w:val="18"/>
      <w:szCs w:val="18"/>
    </w:rPr>
  </w:style>
  <w:style w:type="character" w:styleId="Hyperlink">
    <w:name w:val="Hyperlink"/>
    <w:uiPriority w:val="99"/>
    <w:rsid w:val="00327834"/>
    <w:rPr>
      <w:color w:val="0000FF"/>
      <w:u w:val="single"/>
    </w:rPr>
  </w:style>
  <w:style w:type="paragraph" w:styleId="BodyText">
    <w:name w:val="Body Text"/>
    <w:basedOn w:val="Normal"/>
    <w:rsid w:val="00327834"/>
    <w:rPr>
      <w:i/>
      <w:iCs/>
      <w:color w:val="FF0000"/>
      <w:sz w:val="22"/>
    </w:rPr>
  </w:style>
  <w:style w:type="paragraph" w:styleId="BodyText2">
    <w:name w:val="Body Text 2"/>
    <w:basedOn w:val="Normal"/>
    <w:rsid w:val="00327834"/>
    <w:rPr>
      <w:i/>
      <w:iCs/>
      <w:color w:val="000000"/>
      <w:sz w:val="22"/>
      <w:szCs w:val="16"/>
    </w:rPr>
  </w:style>
  <w:style w:type="paragraph" w:styleId="BodyText3">
    <w:name w:val="Body Text 3"/>
    <w:basedOn w:val="Normal"/>
    <w:rsid w:val="00327834"/>
    <w:rPr>
      <w:i/>
      <w:iCs/>
      <w:color w:val="FF0000"/>
    </w:rPr>
  </w:style>
  <w:style w:type="paragraph" w:styleId="CommentText">
    <w:name w:val="annotation text"/>
    <w:basedOn w:val="Normal"/>
    <w:link w:val="CommentTextChar"/>
    <w:semiHidden/>
    <w:rsid w:val="00327834"/>
    <w:rPr>
      <w:rFonts w:ascii="Tahoma" w:hAnsi="Tahoma"/>
      <w:sz w:val="20"/>
      <w:szCs w:val="20"/>
      <w:lang w:val="x-none" w:eastAsia="x-none"/>
    </w:rPr>
  </w:style>
  <w:style w:type="character" w:styleId="FollowedHyperlink">
    <w:name w:val="FollowedHyperlink"/>
    <w:rsid w:val="00327834"/>
    <w:rPr>
      <w:color w:val="800080"/>
      <w:u w:val="single"/>
    </w:rPr>
  </w:style>
  <w:style w:type="paragraph" w:customStyle="1" w:styleId="Body">
    <w:name w:val="Body"/>
    <w:basedOn w:val="Normal"/>
    <w:rsid w:val="0070579E"/>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pPr>
    <w:rPr>
      <w:sz w:val="20"/>
      <w:szCs w:val="20"/>
    </w:rPr>
  </w:style>
  <w:style w:type="table" w:styleId="TableGrid">
    <w:name w:val="Table Grid"/>
    <w:basedOn w:val="TableNormal"/>
    <w:rsid w:val="00766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u1bullet1">
    <w:name w:val="pbu1_bullet1"/>
    <w:basedOn w:val="Normal"/>
    <w:rsid w:val="00A77E9F"/>
    <w:pPr>
      <w:spacing w:after="185"/>
    </w:pPr>
    <w:rPr>
      <w:rFonts w:ascii="Arial" w:hAnsi="Arial" w:cs="Arial"/>
      <w:color w:val="000000"/>
      <w:sz w:val="16"/>
      <w:szCs w:val="16"/>
    </w:rPr>
  </w:style>
  <w:style w:type="paragraph" w:customStyle="1" w:styleId="Default">
    <w:name w:val="Default"/>
    <w:rsid w:val="00D34583"/>
    <w:pPr>
      <w:autoSpaceDE w:val="0"/>
      <w:autoSpaceDN w:val="0"/>
      <w:adjustRightInd w:val="0"/>
    </w:pPr>
    <w:rPr>
      <w:rFonts w:ascii="Arial" w:hAnsi="Arial" w:cs="Arial"/>
      <w:color w:val="000000"/>
      <w:sz w:val="24"/>
      <w:szCs w:val="24"/>
    </w:rPr>
  </w:style>
  <w:style w:type="character" w:styleId="Strong">
    <w:name w:val="Strong"/>
    <w:qFormat/>
    <w:rsid w:val="002F303C"/>
    <w:rPr>
      <w:b/>
      <w:bCs/>
    </w:rPr>
  </w:style>
  <w:style w:type="character" w:customStyle="1" w:styleId="Heading2Char">
    <w:name w:val="Heading 2 Char"/>
    <w:link w:val="Heading2"/>
    <w:rsid w:val="00D2707B"/>
    <w:rPr>
      <w:rFonts w:ascii="Tahoma" w:hAnsi="Tahoma" w:cs="Tahoma"/>
      <w:b/>
      <w:bCs/>
      <w:szCs w:val="24"/>
    </w:rPr>
  </w:style>
  <w:style w:type="paragraph" w:styleId="ListParagraph">
    <w:name w:val="List Paragraph"/>
    <w:basedOn w:val="Normal"/>
    <w:uiPriority w:val="34"/>
    <w:qFormat/>
    <w:rsid w:val="005F4A06"/>
    <w:pPr>
      <w:ind w:left="720"/>
      <w:contextualSpacing/>
    </w:pPr>
  </w:style>
  <w:style w:type="character" w:styleId="CommentReference">
    <w:name w:val="annotation reference"/>
    <w:rsid w:val="00DC3698"/>
    <w:rPr>
      <w:sz w:val="16"/>
      <w:szCs w:val="16"/>
    </w:rPr>
  </w:style>
  <w:style w:type="paragraph" w:customStyle="1" w:styleId="Legal1">
    <w:name w:val="Legal1"/>
    <w:basedOn w:val="Normal"/>
    <w:rsid w:val="00457DF7"/>
    <w:pPr>
      <w:keepNext/>
      <w:keepLines/>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Cs w:val="20"/>
    </w:rPr>
  </w:style>
  <w:style w:type="paragraph" w:customStyle="1" w:styleId="Legal2">
    <w:name w:val="Legal2"/>
    <w:basedOn w:val="Normal"/>
    <w:rsid w:val="00457DF7"/>
    <w:pPr>
      <w:keepNext/>
      <w:numPr>
        <w:ilvl w:val="1"/>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color w:val="000000"/>
      <w:szCs w:val="20"/>
    </w:rPr>
  </w:style>
  <w:style w:type="paragraph" w:customStyle="1" w:styleId="Legal3">
    <w:name w:val="Legal3"/>
    <w:basedOn w:val="Normal"/>
    <w:rsid w:val="00457DF7"/>
    <w:pPr>
      <w:keepNext/>
      <w:numPr>
        <w:ilvl w:val="2"/>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color w:val="000000"/>
      <w:szCs w:val="20"/>
    </w:rPr>
  </w:style>
  <w:style w:type="character" w:customStyle="1" w:styleId="CommentTextChar">
    <w:name w:val="Comment Text Char"/>
    <w:link w:val="CommentText"/>
    <w:semiHidden/>
    <w:rsid w:val="00457DF7"/>
    <w:rPr>
      <w:rFonts w:ascii="Tahoma" w:hAnsi="Tahoma" w:cs="Tahoma"/>
    </w:rPr>
  </w:style>
  <w:style w:type="paragraph" w:styleId="BalloonText">
    <w:name w:val="Balloon Text"/>
    <w:basedOn w:val="Normal"/>
    <w:link w:val="BalloonTextChar"/>
    <w:rsid w:val="00457DF7"/>
    <w:rPr>
      <w:rFonts w:ascii="Tahoma" w:hAnsi="Tahoma" w:cs="Tahoma"/>
      <w:sz w:val="16"/>
      <w:szCs w:val="16"/>
    </w:rPr>
  </w:style>
  <w:style w:type="character" w:customStyle="1" w:styleId="BalloonTextChar">
    <w:name w:val="Balloon Text Char"/>
    <w:link w:val="BalloonText"/>
    <w:rsid w:val="00457DF7"/>
    <w:rPr>
      <w:rFonts w:ascii="Tahoma" w:hAnsi="Tahoma" w:cs="Tahoma"/>
      <w:sz w:val="16"/>
      <w:szCs w:val="16"/>
    </w:rPr>
  </w:style>
  <w:style w:type="paragraph" w:styleId="DocumentMap">
    <w:name w:val="Document Map"/>
    <w:basedOn w:val="Normal"/>
    <w:link w:val="DocumentMapChar"/>
    <w:rsid w:val="00E9090D"/>
    <w:rPr>
      <w:rFonts w:ascii="Tahoma" w:hAnsi="Tahoma" w:cs="Tahoma"/>
      <w:sz w:val="16"/>
      <w:szCs w:val="16"/>
    </w:rPr>
  </w:style>
  <w:style w:type="character" w:customStyle="1" w:styleId="DocumentMapChar">
    <w:name w:val="Document Map Char"/>
    <w:link w:val="DocumentMap"/>
    <w:rsid w:val="00E9090D"/>
    <w:rPr>
      <w:rFonts w:ascii="Tahoma" w:hAnsi="Tahoma" w:cs="Tahoma"/>
      <w:sz w:val="16"/>
      <w:szCs w:val="16"/>
    </w:rPr>
  </w:style>
  <w:style w:type="character" w:styleId="Emphasis">
    <w:name w:val="Emphasis"/>
    <w:uiPriority w:val="20"/>
    <w:qFormat/>
    <w:rsid w:val="00E9090D"/>
    <w:rPr>
      <w:i/>
      <w:iCs/>
    </w:rPr>
  </w:style>
  <w:style w:type="paragraph" w:styleId="TOCHeading">
    <w:name w:val="TOC Heading"/>
    <w:basedOn w:val="Heading1"/>
    <w:next w:val="Normal"/>
    <w:uiPriority w:val="39"/>
    <w:unhideWhenUsed/>
    <w:qFormat/>
    <w:rsid w:val="00486BC4"/>
    <w:pPr>
      <w:keepLines/>
      <w:pBdr>
        <w:bottom w:val="none" w:sz="0" w:space="0" w:color="auto"/>
      </w:pBdr>
      <w:spacing w:before="480" w:line="276" w:lineRule="auto"/>
      <w:jc w:val="left"/>
      <w:outlineLvl w:val="9"/>
    </w:pPr>
    <w:rPr>
      <w:rFonts w:ascii="Cambria" w:hAnsi="Cambria"/>
      <w:color w:val="365F91"/>
      <w:sz w:val="28"/>
      <w:szCs w:val="28"/>
    </w:rPr>
  </w:style>
  <w:style w:type="paragraph" w:styleId="CommentSubject">
    <w:name w:val="annotation subject"/>
    <w:basedOn w:val="CommentText"/>
    <w:next w:val="CommentText"/>
    <w:link w:val="CommentSubjectChar"/>
    <w:rsid w:val="00182054"/>
    <w:rPr>
      <w:rFonts w:ascii="Times New Roman" w:hAnsi="Times New Roman"/>
      <w:b/>
      <w:bCs/>
      <w:lang w:val="en-US" w:eastAsia="en-US"/>
    </w:rPr>
  </w:style>
  <w:style w:type="character" w:customStyle="1" w:styleId="CommentSubjectChar">
    <w:name w:val="Comment Subject Char"/>
    <w:link w:val="CommentSubject"/>
    <w:rsid w:val="00182054"/>
    <w:rPr>
      <w:rFonts w:ascii="Tahoma" w:hAnsi="Tahoma" w:cs="Tahoma"/>
      <w:b/>
      <w:bCs/>
    </w:rPr>
  </w:style>
  <w:style w:type="paragraph" w:customStyle="1" w:styleId="BulletLevel1">
    <w:name w:val="Bullet Level 1"/>
    <w:basedOn w:val="ListBullet"/>
    <w:uiPriority w:val="99"/>
    <w:qFormat/>
    <w:rsid w:val="00A21AA5"/>
    <w:rPr>
      <w:rFonts w:ascii="Verdana" w:hAnsi="Verdana"/>
      <w:sz w:val="20"/>
    </w:rPr>
  </w:style>
  <w:style w:type="paragraph" w:styleId="ListBullet">
    <w:name w:val="List Bullet"/>
    <w:basedOn w:val="Normal"/>
    <w:uiPriority w:val="99"/>
    <w:unhideWhenUsed/>
    <w:rsid w:val="00A21AA5"/>
    <w:pPr>
      <w:numPr>
        <w:numId w:val="14"/>
      </w:numPr>
      <w:spacing w:after="180"/>
      <w:contextualSpacing/>
      <w:jc w:val="both"/>
    </w:pPr>
    <w:rPr>
      <w:rFonts w:ascii="Arial" w:hAnsi="Arial"/>
      <w:sz w:val="19"/>
      <w:szCs w:val="20"/>
    </w:rPr>
  </w:style>
  <w:style w:type="character" w:customStyle="1" w:styleId="Heading3Char">
    <w:name w:val="Heading 3 Char"/>
    <w:link w:val="Heading3"/>
    <w:uiPriority w:val="9"/>
    <w:rsid w:val="003648A6"/>
    <w:rPr>
      <w:b/>
      <w:bCs/>
      <w:sz w:val="24"/>
      <w:szCs w:val="24"/>
    </w:rPr>
  </w:style>
  <w:style w:type="character" w:customStyle="1" w:styleId="Heading6Char">
    <w:name w:val="Heading 6 Char"/>
    <w:link w:val="Heading6"/>
    <w:rsid w:val="00C578B3"/>
    <w:rPr>
      <w:rFonts w:ascii="Arial" w:hAnsi="Arial" w:cs="Arial"/>
      <w:b/>
      <w:bCs/>
      <w:szCs w:val="24"/>
    </w:rPr>
  </w:style>
  <w:style w:type="paragraph" w:styleId="NormalWeb">
    <w:name w:val="Normal (Web)"/>
    <w:basedOn w:val="Normal"/>
    <w:uiPriority w:val="99"/>
    <w:unhideWhenUsed/>
    <w:rsid w:val="002E4534"/>
    <w:pPr>
      <w:spacing w:before="100" w:beforeAutospacing="1" w:after="100" w:afterAutospacing="1"/>
    </w:pPr>
  </w:style>
  <w:style w:type="character" w:customStyle="1" w:styleId="menucascade">
    <w:name w:val="menucascade"/>
    <w:basedOn w:val="DefaultParagraphFont"/>
    <w:rsid w:val="002E4534"/>
  </w:style>
  <w:style w:type="character" w:customStyle="1" w:styleId="uicontrol">
    <w:name w:val="uicontrol"/>
    <w:basedOn w:val="DefaultParagraphFont"/>
    <w:rsid w:val="002E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5043">
      <w:bodyDiv w:val="1"/>
      <w:marLeft w:val="0"/>
      <w:marRight w:val="0"/>
      <w:marTop w:val="0"/>
      <w:marBottom w:val="0"/>
      <w:divBdr>
        <w:top w:val="none" w:sz="0" w:space="0" w:color="auto"/>
        <w:left w:val="none" w:sz="0" w:space="0" w:color="auto"/>
        <w:bottom w:val="none" w:sz="0" w:space="0" w:color="auto"/>
        <w:right w:val="none" w:sz="0" w:space="0" w:color="auto"/>
      </w:divBdr>
    </w:div>
    <w:div w:id="35786034">
      <w:bodyDiv w:val="1"/>
      <w:marLeft w:val="0"/>
      <w:marRight w:val="0"/>
      <w:marTop w:val="0"/>
      <w:marBottom w:val="0"/>
      <w:divBdr>
        <w:top w:val="none" w:sz="0" w:space="0" w:color="auto"/>
        <w:left w:val="none" w:sz="0" w:space="0" w:color="auto"/>
        <w:bottom w:val="none" w:sz="0" w:space="0" w:color="auto"/>
        <w:right w:val="none" w:sz="0" w:space="0" w:color="auto"/>
      </w:divBdr>
    </w:div>
    <w:div w:id="42605414">
      <w:bodyDiv w:val="1"/>
      <w:marLeft w:val="0"/>
      <w:marRight w:val="0"/>
      <w:marTop w:val="0"/>
      <w:marBottom w:val="0"/>
      <w:divBdr>
        <w:top w:val="none" w:sz="0" w:space="0" w:color="auto"/>
        <w:left w:val="none" w:sz="0" w:space="0" w:color="auto"/>
        <w:bottom w:val="none" w:sz="0" w:space="0" w:color="auto"/>
        <w:right w:val="none" w:sz="0" w:space="0" w:color="auto"/>
      </w:divBdr>
    </w:div>
    <w:div w:id="51083851">
      <w:bodyDiv w:val="1"/>
      <w:marLeft w:val="0"/>
      <w:marRight w:val="0"/>
      <w:marTop w:val="0"/>
      <w:marBottom w:val="0"/>
      <w:divBdr>
        <w:top w:val="none" w:sz="0" w:space="0" w:color="auto"/>
        <w:left w:val="none" w:sz="0" w:space="0" w:color="auto"/>
        <w:bottom w:val="none" w:sz="0" w:space="0" w:color="auto"/>
        <w:right w:val="none" w:sz="0" w:space="0" w:color="auto"/>
      </w:divBdr>
      <w:divsChild>
        <w:div w:id="244188714">
          <w:marLeft w:val="0"/>
          <w:marRight w:val="0"/>
          <w:marTop w:val="0"/>
          <w:marBottom w:val="0"/>
          <w:divBdr>
            <w:top w:val="none" w:sz="0" w:space="0" w:color="auto"/>
            <w:left w:val="none" w:sz="0" w:space="0" w:color="auto"/>
            <w:bottom w:val="none" w:sz="0" w:space="0" w:color="auto"/>
            <w:right w:val="none" w:sz="0" w:space="0" w:color="auto"/>
          </w:divBdr>
          <w:divsChild>
            <w:div w:id="2139948827">
              <w:marLeft w:val="0"/>
              <w:marRight w:val="0"/>
              <w:marTop w:val="0"/>
              <w:marBottom w:val="0"/>
              <w:divBdr>
                <w:top w:val="none" w:sz="0" w:space="0" w:color="auto"/>
                <w:left w:val="none" w:sz="0" w:space="0" w:color="auto"/>
                <w:bottom w:val="none" w:sz="0" w:space="0" w:color="auto"/>
                <w:right w:val="none" w:sz="0" w:space="0" w:color="auto"/>
              </w:divBdr>
              <w:divsChild>
                <w:div w:id="20224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2781">
      <w:bodyDiv w:val="1"/>
      <w:marLeft w:val="0"/>
      <w:marRight w:val="0"/>
      <w:marTop w:val="0"/>
      <w:marBottom w:val="0"/>
      <w:divBdr>
        <w:top w:val="none" w:sz="0" w:space="0" w:color="auto"/>
        <w:left w:val="none" w:sz="0" w:space="0" w:color="auto"/>
        <w:bottom w:val="none" w:sz="0" w:space="0" w:color="auto"/>
        <w:right w:val="none" w:sz="0" w:space="0" w:color="auto"/>
      </w:divBdr>
    </w:div>
    <w:div w:id="74010896">
      <w:bodyDiv w:val="1"/>
      <w:marLeft w:val="0"/>
      <w:marRight w:val="0"/>
      <w:marTop w:val="0"/>
      <w:marBottom w:val="0"/>
      <w:divBdr>
        <w:top w:val="none" w:sz="0" w:space="0" w:color="auto"/>
        <w:left w:val="none" w:sz="0" w:space="0" w:color="auto"/>
        <w:bottom w:val="none" w:sz="0" w:space="0" w:color="auto"/>
        <w:right w:val="none" w:sz="0" w:space="0" w:color="auto"/>
      </w:divBdr>
    </w:div>
    <w:div w:id="96945564">
      <w:bodyDiv w:val="1"/>
      <w:marLeft w:val="0"/>
      <w:marRight w:val="0"/>
      <w:marTop w:val="0"/>
      <w:marBottom w:val="0"/>
      <w:divBdr>
        <w:top w:val="none" w:sz="0" w:space="0" w:color="auto"/>
        <w:left w:val="none" w:sz="0" w:space="0" w:color="auto"/>
        <w:bottom w:val="none" w:sz="0" w:space="0" w:color="auto"/>
        <w:right w:val="none" w:sz="0" w:space="0" w:color="auto"/>
      </w:divBdr>
    </w:div>
    <w:div w:id="123695873">
      <w:bodyDiv w:val="1"/>
      <w:marLeft w:val="0"/>
      <w:marRight w:val="0"/>
      <w:marTop w:val="0"/>
      <w:marBottom w:val="0"/>
      <w:divBdr>
        <w:top w:val="none" w:sz="0" w:space="0" w:color="auto"/>
        <w:left w:val="none" w:sz="0" w:space="0" w:color="auto"/>
        <w:bottom w:val="none" w:sz="0" w:space="0" w:color="auto"/>
        <w:right w:val="none" w:sz="0" w:space="0" w:color="auto"/>
      </w:divBdr>
    </w:div>
    <w:div w:id="188571530">
      <w:bodyDiv w:val="1"/>
      <w:marLeft w:val="0"/>
      <w:marRight w:val="0"/>
      <w:marTop w:val="0"/>
      <w:marBottom w:val="0"/>
      <w:divBdr>
        <w:top w:val="none" w:sz="0" w:space="0" w:color="auto"/>
        <w:left w:val="none" w:sz="0" w:space="0" w:color="auto"/>
        <w:bottom w:val="none" w:sz="0" w:space="0" w:color="auto"/>
        <w:right w:val="none" w:sz="0" w:space="0" w:color="auto"/>
      </w:divBdr>
    </w:div>
    <w:div w:id="200824273">
      <w:bodyDiv w:val="1"/>
      <w:marLeft w:val="0"/>
      <w:marRight w:val="0"/>
      <w:marTop w:val="0"/>
      <w:marBottom w:val="0"/>
      <w:divBdr>
        <w:top w:val="none" w:sz="0" w:space="0" w:color="auto"/>
        <w:left w:val="none" w:sz="0" w:space="0" w:color="auto"/>
        <w:bottom w:val="none" w:sz="0" w:space="0" w:color="auto"/>
        <w:right w:val="none" w:sz="0" w:space="0" w:color="auto"/>
      </w:divBdr>
    </w:div>
    <w:div w:id="242952816">
      <w:bodyDiv w:val="1"/>
      <w:marLeft w:val="0"/>
      <w:marRight w:val="0"/>
      <w:marTop w:val="0"/>
      <w:marBottom w:val="0"/>
      <w:divBdr>
        <w:top w:val="none" w:sz="0" w:space="0" w:color="auto"/>
        <w:left w:val="none" w:sz="0" w:space="0" w:color="auto"/>
        <w:bottom w:val="none" w:sz="0" w:space="0" w:color="auto"/>
        <w:right w:val="none" w:sz="0" w:space="0" w:color="auto"/>
      </w:divBdr>
    </w:div>
    <w:div w:id="270012095">
      <w:bodyDiv w:val="1"/>
      <w:marLeft w:val="0"/>
      <w:marRight w:val="0"/>
      <w:marTop w:val="0"/>
      <w:marBottom w:val="0"/>
      <w:divBdr>
        <w:top w:val="none" w:sz="0" w:space="0" w:color="auto"/>
        <w:left w:val="none" w:sz="0" w:space="0" w:color="auto"/>
        <w:bottom w:val="none" w:sz="0" w:space="0" w:color="auto"/>
        <w:right w:val="none" w:sz="0" w:space="0" w:color="auto"/>
      </w:divBdr>
    </w:div>
    <w:div w:id="285043519">
      <w:bodyDiv w:val="1"/>
      <w:marLeft w:val="0"/>
      <w:marRight w:val="0"/>
      <w:marTop w:val="0"/>
      <w:marBottom w:val="0"/>
      <w:divBdr>
        <w:top w:val="none" w:sz="0" w:space="0" w:color="auto"/>
        <w:left w:val="none" w:sz="0" w:space="0" w:color="auto"/>
        <w:bottom w:val="none" w:sz="0" w:space="0" w:color="auto"/>
        <w:right w:val="none" w:sz="0" w:space="0" w:color="auto"/>
      </w:divBdr>
    </w:div>
    <w:div w:id="293603750">
      <w:bodyDiv w:val="1"/>
      <w:marLeft w:val="0"/>
      <w:marRight w:val="0"/>
      <w:marTop w:val="0"/>
      <w:marBottom w:val="0"/>
      <w:divBdr>
        <w:top w:val="none" w:sz="0" w:space="0" w:color="auto"/>
        <w:left w:val="none" w:sz="0" w:space="0" w:color="auto"/>
        <w:bottom w:val="none" w:sz="0" w:space="0" w:color="auto"/>
        <w:right w:val="none" w:sz="0" w:space="0" w:color="auto"/>
      </w:divBdr>
    </w:div>
    <w:div w:id="295453813">
      <w:bodyDiv w:val="1"/>
      <w:marLeft w:val="0"/>
      <w:marRight w:val="0"/>
      <w:marTop w:val="0"/>
      <w:marBottom w:val="0"/>
      <w:divBdr>
        <w:top w:val="none" w:sz="0" w:space="0" w:color="auto"/>
        <w:left w:val="none" w:sz="0" w:space="0" w:color="auto"/>
        <w:bottom w:val="none" w:sz="0" w:space="0" w:color="auto"/>
        <w:right w:val="none" w:sz="0" w:space="0" w:color="auto"/>
      </w:divBdr>
    </w:div>
    <w:div w:id="359162882">
      <w:bodyDiv w:val="1"/>
      <w:marLeft w:val="0"/>
      <w:marRight w:val="0"/>
      <w:marTop w:val="0"/>
      <w:marBottom w:val="0"/>
      <w:divBdr>
        <w:top w:val="none" w:sz="0" w:space="0" w:color="auto"/>
        <w:left w:val="none" w:sz="0" w:space="0" w:color="auto"/>
        <w:bottom w:val="none" w:sz="0" w:space="0" w:color="auto"/>
        <w:right w:val="none" w:sz="0" w:space="0" w:color="auto"/>
      </w:divBdr>
    </w:div>
    <w:div w:id="377242399">
      <w:bodyDiv w:val="1"/>
      <w:marLeft w:val="0"/>
      <w:marRight w:val="0"/>
      <w:marTop w:val="0"/>
      <w:marBottom w:val="0"/>
      <w:divBdr>
        <w:top w:val="none" w:sz="0" w:space="0" w:color="auto"/>
        <w:left w:val="none" w:sz="0" w:space="0" w:color="auto"/>
        <w:bottom w:val="none" w:sz="0" w:space="0" w:color="auto"/>
        <w:right w:val="none" w:sz="0" w:space="0" w:color="auto"/>
      </w:divBdr>
    </w:div>
    <w:div w:id="387187083">
      <w:bodyDiv w:val="1"/>
      <w:marLeft w:val="0"/>
      <w:marRight w:val="0"/>
      <w:marTop w:val="0"/>
      <w:marBottom w:val="0"/>
      <w:divBdr>
        <w:top w:val="none" w:sz="0" w:space="0" w:color="auto"/>
        <w:left w:val="none" w:sz="0" w:space="0" w:color="auto"/>
        <w:bottom w:val="none" w:sz="0" w:space="0" w:color="auto"/>
        <w:right w:val="none" w:sz="0" w:space="0" w:color="auto"/>
      </w:divBdr>
    </w:div>
    <w:div w:id="387647921">
      <w:bodyDiv w:val="1"/>
      <w:marLeft w:val="0"/>
      <w:marRight w:val="0"/>
      <w:marTop w:val="0"/>
      <w:marBottom w:val="0"/>
      <w:divBdr>
        <w:top w:val="none" w:sz="0" w:space="0" w:color="auto"/>
        <w:left w:val="none" w:sz="0" w:space="0" w:color="auto"/>
        <w:bottom w:val="none" w:sz="0" w:space="0" w:color="auto"/>
        <w:right w:val="none" w:sz="0" w:space="0" w:color="auto"/>
      </w:divBdr>
    </w:div>
    <w:div w:id="407072525">
      <w:bodyDiv w:val="1"/>
      <w:marLeft w:val="0"/>
      <w:marRight w:val="0"/>
      <w:marTop w:val="0"/>
      <w:marBottom w:val="0"/>
      <w:divBdr>
        <w:top w:val="none" w:sz="0" w:space="0" w:color="auto"/>
        <w:left w:val="none" w:sz="0" w:space="0" w:color="auto"/>
        <w:bottom w:val="none" w:sz="0" w:space="0" w:color="auto"/>
        <w:right w:val="none" w:sz="0" w:space="0" w:color="auto"/>
      </w:divBdr>
    </w:div>
    <w:div w:id="409739858">
      <w:bodyDiv w:val="1"/>
      <w:marLeft w:val="0"/>
      <w:marRight w:val="0"/>
      <w:marTop w:val="0"/>
      <w:marBottom w:val="0"/>
      <w:divBdr>
        <w:top w:val="none" w:sz="0" w:space="0" w:color="auto"/>
        <w:left w:val="none" w:sz="0" w:space="0" w:color="auto"/>
        <w:bottom w:val="none" w:sz="0" w:space="0" w:color="auto"/>
        <w:right w:val="none" w:sz="0" w:space="0" w:color="auto"/>
      </w:divBdr>
    </w:div>
    <w:div w:id="438109261">
      <w:bodyDiv w:val="1"/>
      <w:marLeft w:val="0"/>
      <w:marRight w:val="0"/>
      <w:marTop w:val="0"/>
      <w:marBottom w:val="0"/>
      <w:divBdr>
        <w:top w:val="none" w:sz="0" w:space="0" w:color="auto"/>
        <w:left w:val="none" w:sz="0" w:space="0" w:color="auto"/>
        <w:bottom w:val="none" w:sz="0" w:space="0" w:color="auto"/>
        <w:right w:val="none" w:sz="0" w:space="0" w:color="auto"/>
      </w:divBdr>
    </w:div>
    <w:div w:id="479856627">
      <w:bodyDiv w:val="1"/>
      <w:marLeft w:val="0"/>
      <w:marRight w:val="0"/>
      <w:marTop w:val="0"/>
      <w:marBottom w:val="0"/>
      <w:divBdr>
        <w:top w:val="none" w:sz="0" w:space="0" w:color="auto"/>
        <w:left w:val="none" w:sz="0" w:space="0" w:color="auto"/>
        <w:bottom w:val="none" w:sz="0" w:space="0" w:color="auto"/>
        <w:right w:val="none" w:sz="0" w:space="0" w:color="auto"/>
      </w:divBdr>
    </w:div>
    <w:div w:id="530149018">
      <w:bodyDiv w:val="1"/>
      <w:marLeft w:val="0"/>
      <w:marRight w:val="0"/>
      <w:marTop w:val="0"/>
      <w:marBottom w:val="0"/>
      <w:divBdr>
        <w:top w:val="none" w:sz="0" w:space="0" w:color="auto"/>
        <w:left w:val="none" w:sz="0" w:space="0" w:color="auto"/>
        <w:bottom w:val="none" w:sz="0" w:space="0" w:color="auto"/>
        <w:right w:val="none" w:sz="0" w:space="0" w:color="auto"/>
      </w:divBdr>
    </w:div>
    <w:div w:id="551313446">
      <w:bodyDiv w:val="1"/>
      <w:marLeft w:val="0"/>
      <w:marRight w:val="0"/>
      <w:marTop w:val="0"/>
      <w:marBottom w:val="0"/>
      <w:divBdr>
        <w:top w:val="none" w:sz="0" w:space="0" w:color="auto"/>
        <w:left w:val="none" w:sz="0" w:space="0" w:color="auto"/>
        <w:bottom w:val="none" w:sz="0" w:space="0" w:color="auto"/>
        <w:right w:val="none" w:sz="0" w:space="0" w:color="auto"/>
      </w:divBdr>
    </w:div>
    <w:div w:id="573783941">
      <w:bodyDiv w:val="1"/>
      <w:marLeft w:val="0"/>
      <w:marRight w:val="0"/>
      <w:marTop w:val="0"/>
      <w:marBottom w:val="0"/>
      <w:divBdr>
        <w:top w:val="none" w:sz="0" w:space="0" w:color="auto"/>
        <w:left w:val="none" w:sz="0" w:space="0" w:color="auto"/>
        <w:bottom w:val="none" w:sz="0" w:space="0" w:color="auto"/>
        <w:right w:val="none" w:sz="0" w:space="0" w:color="auto"/>
      </w:divBdr>
    </w:div>
    <w:div w:id="578711188">
      <w:bodyDiv w:val="1"/>
      <w:marLeft w:val="0"/>
      <w:marRight w:val="0"/>
      <w:marTop w:val="0"/>
      <w:marBottom w:val="0"/>
      <w:divBdr>
        <w:top w:val="none" w:sz="0" w:space="0" w:color="auto"/>
        <w:left w:val="none" w:sz="0" w:space="0" w:color="auto"/>
        <w:bottom w:val="none" w:sz="0" w:space="0" w:color="auto"/>
        <w:right w:val="none" w:sz="0" w:space="0" w:color="auto"/>
      </w:divBdr>
      <w:divsChild>
        <w:div w:id="557253957">
          <w:marLeft w:val="0"/>
          <w:marRight w:val="0"/>
          <w:marTop w:val="0"/>
          <w:marBottom w:val="0"/>
          <w:divBdr>
            <w:top w:val="none" w:sz="0" w:space="0" w:color="auto"/>
            <w:left w:val="none" w:sz="0" w:space="0" w:color="auto"/>
            <w:bottom w:val="none" w:sz="0" w:space="0" w:color="auto"/>
            <w:right w:val="none" w:sz="0" w:space="0" w:color="auto"/>
          </w:divBdr>
          <w:divsChild>
            <w:div w:id="1403943585">
              <w:marLeft w:val="0"/>
              <w:marRight w:val="0"/>
              <w:marTop w:val="0"/>
              <w:marBottom w:val="0"/>
              <w:divBdr>
                <w:top w:val="none" w:sz="0" w:space="0" w:color="auto"/>
                <w:left w:val="none" w:sz="0" w:space="0" w:color="auto"/>
                <w:bottom w:val="none" w:sz="0" w:space="0" w:color="auto"/>
                <w:right w:val="none" w:sz="0" w:space="0" w:color="auto"/>
              </w:divBdr>
              <w:divsChild>
                <w:div w:id="6848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7693">
      <w:bodyDiv w:val="1"/>
      <w:marLeft w:val="0"/>
      <w:marRight w:val="0"/>
      <w:marTop w:val="0"/>
      <w:marBottom w:val="0"/>
      <w:divBdr>
        <w:top w:val="none" w:sz="0" w:space="0" w:color="auto"/>
        <w:left w:val="none" w:sz="0" w:space="0" w:color="auto"/>
        <w:bottom w:val="none" w:sz="0" w:space="0" w:color="auto"/>
        <w:right w:val="none" w:sz="0" w:space="0" w:color="auto"/>
      </w:divBdr>
    </w:div>
    <w:div w:id="644701480">
      <w:bodyDiv w:val="1"/>
      <w:marLeft w:val="0"/>
      <w:marRight w:val="0"/>
      <w:marTop w:val="0"/>
      <w:marBottom w:val="0"/>
      <w:divBdr>
        <w:top w:val="none" w:sz="0" w:space="0" w:color="auto"/>
        <w:left w:val="none" w:sz="0" w:space="0" w:color="auto"/>
        <w:bottom w:val="none" w:sz="0" w:space="0" w:color="auto"/>
        <w:right w:val="none" w:sz="0" w:space="0" w:color="auto"/>
      </w:divBdr>
    </w:div>
    <w:div w:id="650326924">
      <w:bodyDiv w:val="1"/>
      <w:marLeft w:val="0"/>
      <w:marRight w:val="0"/>
      <w:marTop w:val="0"/>
      <w:marBottom w:val="0"/>
      <w:divBdr>
        <w:top w:val="none" w:sz="0" w:space="0" w:color="auto"/>
        <w:left w:val="none" w:sz="0" w:space="0" w:color="auto"/>
        <w:bottom w:val="none" w:sz="0" w:space="0" w:color="auto"/>
        <w:right w:val="none" w:sz="0" w:space="0" w:color="auto"/>
      </w:divBdr>
    </w:div>
    <w:div w:id="690684768">
      <w:bodyDiv w:val="1"/>
      <w:marLeft w:val="0"/>
      <w:marRight w:val="0"/>
      <w:marTop w:val="0"/>
      <w:marBottom w:val="0"/>
      <w:divBdr>
        <w:top w:val="none" w:sz="0" w:space="0" w:color="auto"/>
        <w:left w:val="none" w:sz="0" w:space="0" w:color="auto"/>
        <w:bottom w:val="none" w:sz="0" w:space="0" w:color="auto"/>
        <w:right w:val="none" w:sz="0" w:space="0" w:color="auto"/>
      </w:divBdr>
    </w:div>
    <w:div w:id="705561764">
      <w:bodyDiv w:val="1"/>
      <w:marLeft w:val="0"/>
      <w:marRight w:val="0"/>
      <w:marTop w:val="0"/>
      <w:marBottom w:val="0"/>
      <w:divBdr>
        <w:top w:val="none" w:sz="0" w:space="0" w:color="auto"/>
        <w:left w:val="none" w:sz="0" w:space="0" w:color="auto"/>
        <w:bottom w:val="none" w:sz="0" w:space="0" w:color="auto"/>
        <w:right w:val="none" w:sz="0" w:space="0" w:color="auto"/>
      </w:divBdr>
    </w:div>
    <w:div w:id="723411190">
      <w:bodyDiv w:val="1"/>
      <w:marLeft w:val="0"/>
      <w:marRight w:val="0"/>
      <w:marTop w:val="0"/>
      <w:marBottom w:val="0"/>
      <w:divBdr>
        <w:top w:val="none" w:sz="0" w:space="0" w:color="auto"/>
        <w:left w:val="none" w:sz="0" w:space="0" w:color="auto"/>
        <w:bottom w:val="none" w:sz="0" w:space="0" w:color="auto"/>
        <w:right w:val="none" w:sz="0" w:space="0" w:color="auto"/>
      </w:divBdr>
    </w:div>
    <w:div w:id="742145165">
      <w:bodyDiv w:val="1"/>
      <w:marLeft w:val="0"/>
      <w:marRight w:val="0"/>
      <w:marTop w:val="0"/>
      <w:marBottom w:val="0"/>
      <w:divBdr>
        <w:top w:val="none" w:sz="0" w:space="0" w:color="auto"/>
        <w:left w:val="none" w:sz="0" w:space="0" w:color="auto"/>
        <w:bottom w:val="none" w:sz="0" w:space="0" w:color="auto"/>
        <w:right w:val="none" w:sz="0" w:space="0" w:color="auto"/>
      </w:divBdr>
    </w:div>
    <w:div w:id="751316301">
      <w:bodyDiv w:val="1"/>
      <w:marLeft w:val="0"/>
      <w:marRight w:val="0"/>
      <w:marTop w:val="0"/>
      <w:marBottom w:val="0"/>
      <w:divBdr>
        <w:top w:val="none" w:sz="0" w:space="0" w:color="auto"/>
        <w:left w:val="none" w:sz="0" w:space="0" w:color="auto"/>
        <w:bottom w:val="none" w:sz="0" w:space="0" w:color="auto"/>
        <w:right w:val="none" w:sz="0" w:space="0" w:color="auto"/>
      </w:divBdr>
    </w:div>
    <w:div w:id="759763314">
      <w:bodyDiv w:val="1"/>
      <w:marLeft w:val="0"/>
      <w:marRight w:val="0"/>
      <w:marTop w:val="0"/>
      <w:marBottom w:val="0"/>
      <w:divBdr>
        <w:top w:val="none" w:sz="0" w:space="0" w:color="auto"/>
        <w:left w:val="none" w:sz="0" w:space="0" w:color="auto"/>
        <w:bottom w:val="none" w:sz="0" w:space="0" w:color="auto"/>
        <w:right w:val="none" w:sz="0" w:space="0" w:color="auto"/>
      </w:divBdr>
    </w:div>
    <w:div w:id="766467420">
      <w:bodyDiv w:val="1"/>
      <w:marLeft w:val="0"/>
      <w:marRight w:val="0"/>
      <w:marTop w:val="0"/>
      <w:marBottom w:val="0"/>
      <w:divBdr>
        <w:top w:val="none" w:sz="0" w:space="0" w:color="auto"/>
        <w:left w:val="none" w:sz="0" w:space="0" w:color="auto"/>
        <w:bottom w:val="none" w:sz="0" w:space="0" w:color="auto"/>
        <w:right w:val="none" w:sz="0" w:space="0" w:color="auto"/>
      </w:divBdr>
    </w:div>
    <w:div w:id="766779295">
      <w:bodyDiv w:val="1"/>
      <w:marLeft w:val="0"/>
      <w:marRight w:val="0"/>
      <w:marTop w:val="0"/>
      <w:marBottom w:val="0"/>
      <w:divBdr>
        <w:top w:val="none" w:sz="0" w:space="0" w:color="auto"/>
        <w:left w:val="none" w:sz="0" w:space="0" w:color="auto"/>
        <w:bottom w:val="none" w:sz="0" w:space="0" w:color="auto"/>
        <w:right w:val="none" w:sz="0" w:space="0" w:color="auto"/>
      </w:divBdr>
    </w:div>
    <w:div w:id="770782745">
      <w:bodyDiv w:val="1"/>
      <w:marLeft w:val="0"/>
      <w:marRight w:val="0"/>
      <w:marTop w:val="0"/>
      <w:marBottom w:val="0"/>
      <w:divBdr>
        <w:top w:val="none" w:sz="0" w:space="0" w:color="auto"/>
        <w:left w:val="none" w:sz="0" w:space="0" w:color="auto"/>
        <w:bottom w:val="none" w:sz="0" w:space="0" w:color="auto"/>
        <w:right w:val="none" w:sz="0" w:space="0" w:color="auto"/>
      </w:divBdr>
    </w:div>
    <w:div w:id="770973579">
      <w:bodyDiv w:val="1"/>
      <w:marLeft w:val="0"/>
      <w:marRight w:val="0"/>
      <w:marTop w:val="0"/>
      <w:marBottom w:val="0"/>
      <w:divBdr>
        <w:top w:val="none" w:sz="0" w:space="0" w:color="auto"/>
        <w:left w:val="none" w:sz="0" w:space="0" w:color="auto"/>
        <w:bottom w:val="none" w:sz="0" w:space="0" w:color="auto"/>
        <w:right w:val="none" w:sz="0" w:space="0" w:color="auto"/>
      </w:divBdr>
    </w:div>
    <w:div w:id="779299174">
      <w:bodyDiv w:val="1"/>
      <w:marLeft w:val="0"/>
      <w:marRight w:val="0"/>
      <w:marTop w:val="0"/>
      <w:marBottom w:val="0"/>
      <w:divBdr>
        <w:top w:val="none" w:sz="0" w:space="0" w:color="auto"/>
        <w:left w:val="none" w:sz="0" w:space="0" w:color="auto"/>
        <w:bottom w:val="none" w:sz="0" w:space="0" w:color="auto"/>
        <w:right w:val="none" w:sz="0" w:space="0" w:color="auto"/>
      </w:divBdr>
    </w:div>
    <w:div w:id="791751177">
      <w:bodyDiv w:val="1"/>
      <w:marLeft w:val="0"/>
      <w:marRight w:val="0"/>
      <w:marTop w:val="0"/>
      <w:marBottom w:val="0"/>
      <w:divBdr>
        <w:top w:val="none" w:sz="0" w:space="0" w:color="auto"/>
        <w:left w:val="none" w:sz="0" w:space="0" w:color="auto"/>
        <w:bottom w:val="none" w:sz="0" w:space="0" w:color="auto"/>
        <w:right w:val="none" w:sz="0" w:space="0" w:color="auto"/>
      </w:divBdr>
    </w:div>
    <w:div w:id="821772963">
      <w:bodyDiv w:val="1"/>
      <w:marLeft w:val="0"/>
      <w:marRight w:val="0"/>
      <w:marTop w:val="0"/>
      <w:marBottom w:val="0"/>
      <w:divBdr>
        <w:top w:val="none" w:sz="0" w:space="0" w:color="auto"/>
        <w:left w:val="none" w:sz="0" w:space="0" w:color="auto"/>
        <w:bottom w:val="none" w:sz="0" w:space="0" w:color="auto"/>
        <w:right w:val="none" w:sz="0" w:space="0" w:color="auto"/>
      </w:divBdr>
      <w:divsChild>
        <w:div w:id="45498757">
          <w:marLeft w:val="0"/>
          <w:marRight w:val="0"/>
          <w:marTop w:val="0"/>
          <w:marBottom w:val="0"/>
          <w:divBdr>
            <w:top w:val="none" w:sz="0" w:space="0" w:color="auto"/>
            <w:left w:val="none" w:sz="0" w:space="0" w:color="auto"/>
            <w:bottom w:val="none" w:sz="0" w:space="0" w:color="auto"/>
            <w:right w:val="none" w:sz="0" w:space="0" w:color="auto"/>
          </w:divBdr>
          <w:divsChild>
            <w:div w:id="1060590788">
              <w:marLeft w:val="0"/>
              <w:marRight w:val="0"/>
              <w:marTop w:val="0"/>
              <w:marBottom w:val="0"/>
              <w:divBdr>
                <w:top w:val="none" w:sz="0" w:space="0" w:color="auto"/>
                <w:left w:val="none" w:sz="0" w:space="0" w:color="auto"/>
                <w:bottom w:val="none" w:sz="0" w:space="0" w:color="auto"/>
                <w:right w:val="none" w:sz="0" w:space="0" w:color="auto"/>
              </w:divBdr>
              <w:divsChild>
                <w:div w:id="8268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4104">
      <w:bodyDiv w:val="1"/>
      <w:marLeft w:val="0"/>
      <w:marRight w:val="0"/>
      <w:marTop w:val="0"/>
      <w:marBottom w:val="0"/>
      <w:divBdr>
        <w:top w:val="none" w:sz="0" w:space="0" w:color="auto"/>
        <w:left w:val="none" w:sz="0" w:space="0" w:color="auto"/>
        <w:bottom w:val="none" w:sz="0" w:space="0" w:color="auto"/>
        <w:right w:val="none" w:sz="0" w:space="0" w:color="auto"/>
      </w:divBdr>
    </w:div>
    <w:div w:id="879826198">
      <w:bodyDiv w:val="1"/>
      <w:marLeft w:val="0"/>
      <w:marRight w:val="0"/>
      <w:marTop w:val="0"/>
      <w:marBottom w:val="0"/>
      <w:divBdr>
        <w:top w:val="none" w:sz="0" w:space="0" w:color="auto"/>
        <w:left w:val="none" w:sz="0" w:space="0" w:color="auto"/>
        <w:bottom w:val="none" w:sz="0" w:space="0" w:color="auto"/>
        <w:right w:val="none" w:sz="0" w:space="0" w:color="auto"/>
      </w:divBdr>
    </w:div>
    <w:div w:id="933630739">
      <w:bodyDiv w:val="1"/>
      <w:marLeft w:val="0"/>
      <w:marRight w:val="0"/>
      <w:marTop w:val="0"/>
      <w:marBottom w:val="0"/>
      <w:divBdr>
        <w:top w:val="none" w:sz="0" w:space="0" w:color="auto"/>
        <w:left w:val="none" w:sz="0" w:space="0" w:color="auto"/>
        <w:bottom w:val="none" w:sz="0" w:space="0" w:color="auto"/>
        <w:right w:val="none" w:sz="0" w:space="0" w:color="auto"/>
      </w:divBdr>
    </w:div>
    <w:div w:id="976758548">
      <w:bodyDiv w:val="1"/>
      <w:marLeft w:val="0"/>
      <w:marRight w:val="0"/>
      <w:marTop w:val="0"/>
      <w:marBottom w:val="0"/>
      <w:divBdr>
        <w:top w:val="none" w:sz="0" w:space="0" w:color="auto"/>
        <w:left w:val="none" w:sz="0" w:space="0" w:color="auto"/>
        <w:bottom w:val="none" w:sz="0" w:space="0" w:color="auto"/>
        <w:right w:val="none" w:sz="0" w:space="0" w:color="auto"/>
      </w:divBdr>
      <w:divsChild>
        <w:div w:id="539779280">
          <w:marLeft w:val="0"/>
          <w:marRight w:val="0"/>
          <w:marTop w:val="0"/>
          <w:marBottom w:val="0"/>
          <w:divBdr>
            <w:top w:val="none" w:sz="0" w:space="0" w:color="auto"/>
            <w:left w:val="none" w:sz="0" w:space="0" w:color="auto"/>
            <w:bottom w:val="none" w:sz="0" w:space="0" w:color="auto"/>
            <w:right w:val="none" w:sz="0" w:space="0" w:color="auto"/>
          </w:divBdr>
          <w:divsChild>
            <w:div w:id="1464926542">
              <w:marLeft w:val="0"/>
              <w:marRight w:val="0"/>
              <w:marTop w:val="0"/>
              <w:marBottom w:val="0"/>
              <w:divBdr>
                <w:top w:val="none" w:sz="0" w:space="0" w:color="auto"/>
                <w:left w:val="none" w:sz="0" w:space="0" w:color="auto"/>
                <w:bottom w:val="none" w:sz="0" w:space="0" w:color="auto"/>
                <w:right w:val="none" w:sz="0" w:space="0" w:color="auto"/>
              </w:divBdr>
              <w:divsChild>
                <w:div w:id="5522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666423">
      <w:bodyDiv w:val="1"/>
      <w:marLeft w:val="0"/>
      <w:marRight w:val="0"/>
      <w:marTop w:val="0"/>
      <w:marBottom w:val="0"/>
      <w:divBdr>
        <w:top w:val="none" w:sz="0" w:space="0" w:color="auto"/>
        <w:left w:val="none" w:sz="0" w:space="0" w:color="auto"/>
        <w:bottom w:val="none" w:sz="0" w:space="0" w:color="auto"/>
        <w:right w:val="none" w:sz="0" w:space="0" w:color="auto"/>
      </w:divBdr>
    </w:div>
    <w:div w:id="1001936125">
      <w:bodyDiv w:val="1"/>
      <w:marLeft w:val="0"/>
      <w:marRight w:val="0"/>
      <w:marTop w:val="0"/>
      <w:marBottom w:val="0"/>
      <w:divBdr>
        <w:top w:val="none" w:sz="0" w:space="0" w:color="auto"/>
        <w:left w:val="none" w:sz="0" w:space="0" w:color="auto"/>
        <w:bottom w:val="none" w:sz="0" w:space="0" w:color="auto"/>
        <w:right w:val="none" w:sz="0" w:space="0" w:color="auto"/>
      </w:divBdr>
    </w:div>
    <w:div w:id="1011563012">
      <w:bodyDiv w:val="1"/>
      <w:marLeft w:val="0"/>
      <w:marRight w:val="0"/>
      <w:marTop w:val="0"/>
      <w:marBottom w:val="0"/>
      <w:divBdr>
        <w:top w:val="none" w:sz="0" w:space="0" w:color="auto"/>
        <w:left w:val="none" w:sz="0" w:space="0" w:color="auto"/>
        <w:bottom w:val="none" w:sz="0" w:space="0" w:color="auto"/>
        <w:right w:val="none" w:sz="0" w:space="0" w:color="auto"/>
      </w:divBdr>
    </w:div>
    <w:div w:id="1058869009">
      <w:bodyDiv w:val="1"/>
      <w:marLeft w:val="0"/>
      <w:marRight w:val="0"/>
      <w:marTop w:val="0"/>
      <w:marBottom w:val="0"/>
      <w:divBdr>
        <w:top w:val="none" w:sz="0" w:space="0" w:color="auto"/>
        <w:left w:val="none" w:sz="0" w:space="0" w:color="auto"/>
        <w:bottom w:val="none" w:sz="0" w:space="0" w:color="auto"/>
        <w:right w:val="none" w:sz="0" w:space="0" w:color="auto"/>
      </w:divBdr>
    </w:div>
    <w:div w:id="1083138855">
      <w:bodyDiv w:val="1"/>
      <w:marLeft w:val="0"/>
      <w:marRight w:val="0"/>
      <w:marTop w:val="0"/>
      <w:marBottom w:val="0"/>
      <w:divBdr>
        <w:top w:val="none" w:sz="0" w:space="0" w:color="auto"/>
        <w:left w:val="none" w:sz="0" w:space="0" w:color="auto"/>
        <w:bottom w:val="none" w:sz="0" w:space="0" w:color="auto"/>
        <w:right w:val="none" w:sz="0" w:space="0" w:color="auto"/>
      </w:divBdr>
      <w:divsChild>
        <w:div w:id="875045975">
          <w:marLeft w:val="79"/>
          <w:marRight w:val="0"/>
          <w:marTop w:val="0"/>
          <w:marBottom w:val="198"/>
          <w:divBdr>
            <w:top w:val="none" w:sz="0" w:space="0" w:color="auto"/>
            <w:left w:val="none" w:sz="0" w:space="0" w:color="auto"/>
            <w:bottom w:val="none" w:sz="0" w:space="0" w:color="auto"/>
            <w:right w:val="none" w:sz="0" w:space="0" w:color="auto"/>
          </w:divBdr>
          <w:divsChild>
            <w:div w:id="1702851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3644215">
      <w:bodyDiv w:val="1"/>
      <w:marLeft w:val="0"/>
      <w:marRight w:val="0"/>
      <w:marTop w:val="0"/>
      <w:marBottom w:val="0"/>
      <w:divBdr>
        <w:top w:val="none" w:sz="0" w:space="0" w:color="auto"/>
        <w:left w:val="none" w:sz="0" w:space="0" w:color="auto"/>
        <w:bottom w:val="none" w:sz="0" w:space="0" w:color="auto"/>
        <w:right w:val="none" w:sz="0" w:space="0" w:color="auto"/>
      </w:divBdr>
    </w:div>
    <w:div w:id="1098983785">
      <w:bodyDiv w:val="1"/>
      <w:marLeft w:val="0"/>
      <w:marRight w:val="0"/>
      <w:marTop w:val="0"/>
      <w:marBottom w:val="0"/>
      <w:divBdr>
        <w:top w:val="none" w:sz="0" w:space="0" w:color="auto"/>
        <w:left w:val="none" w:sz="0" w:space="0" w:color="auto"/>
        <w:bottom w:val="none" w:sz="0" w:space="0" w:color="auto"/>
        <w:right w:val="none" w:sz="0" w:space="0" w:color="auto"/>
      </w:divBdr>
    </w:div>
    <w:div w:id="1120563430">
      <w:bodyDiv w:val="1"/>
      <w:marLeft w:val="0"/>
      <w:marRight w:val="0"/>
      <w:marTop w:val="0"/>
      <w:marBottom w:val="0"/>
      <w:divBdr>
        <w:top w:val="none" w:sz="0" w:space="0" w:color="auto"/>
        <w:left w:val="none" w:sz="0" w:space="0" w:color="auto"/>
        <w:bottom w:val="none" w:sz="0" w:space="0" w:color="auto"/>
        <w:right w:val="none" w:sz="0" w:space="0" w:color="auto"/>
      </w:divBdr>
    </w:div>
    <w:div w:id="1175222180">
      <w:bodyDiv w:val="1"/>
      <w:marLeft w:val="0"/>
      <w:marRight w:val="0"/>
      <w:marTop w:val="0"/>
      <w:marBottom w:val="0"/>
      <w:divBdr>
        <w:top w:val="none" w:sz="0" w:space="0" w:color="auto"/>
        <w:left w:val="none" w:sz="0" w:space="0" w:color="auto"/>
        <w:bottom w:val="none" w:sz="0" w:space="0" w:color="auto"/>
        <w:right w:val="none" w:sz="0" w:space="0" w:color="auto"/>
      </w:divBdr>
    </w:div>
    <w:div w:id="1176504231">
      <w:bodyDiv w:val="1"/>
      <w:marLeft w:val="0"/>
      <w:marRight w:val="0"/>
      <w:marTop w:val="0"/>
      <w:marBottom w:val="0"/>
      <w:divBdr>
        <w:top w:val="none" w:sz="0" w:space="0" w:color="auto"/>
        <w:left w:val="none" w:sz="0" w:space="0" w:color="auto"/>
        <w:bottom w:val="none" w:sz="0" w:space="0" w:color="auto"/>
        <w:right w:val="none" w:sz="0" w:space="0" w:color="auto"/>
      </w:divBdr>
    </w:div>
    <w:div w:id="1190686062">
      <w:bodyDiv w:val="1"/>
      <w:marLeft w:val="0"/>
      <w:marRight w:val="0"/>
      <w:marTop w:val="0"/>
      <w:marBottom w:val="0"/>
      <w:divBdr>
        <w:top w:val="none" w:sz="0" w:space="0" w:color="auto"/>
        <w:left w:val="none" w:sz="0" w:space="0" w:color="auto"/>
        <w:bottom w:val="none" w:sz="0" w:space="0" w:color="auto"/>
        <w:right w:val="none" w:sz="0" w:space="0" w:color="auto"/>
      </w:divBdr>
    </w:div>
    <w:div w:id="1208032271">
      <w:bodyDiv w:val="1"/>
      <w:marLeft w:val="0"/>
      <w:marRight w:val="0"/>
      <w:marTop w:val="0"/>
      <w:marBottom w:val="0"/>
      <w:divBdr>
        <w:top w:val="none" w:sz="0" w:space="0" w:color="auto"/>
        <w:left w:val="none" w:sz="0" w:space="0" w:color="auto"/>
        <w:bottom w:val="none" w:sz="0" w:space="0" w:color="auto"/>
        <w:right w:val="none" w:sz="0" w:space="0" w:color="auto"/>
      </w:divBdr>
    </w:div>
    <w:div w:id="1228302215">
      <w:bodyDiv w:val="1"/>
      <w:marLeft w:val="0"/>
      <w:marRight w:val="0"/>
      <w:marTop w:val="0"/>
      <w:marBottom w:val="0"/>
      <w:divBdr>
        <w:top w:val="none" w:sz="0" w:space="0" w:color="auto"/>
        <w:left w:val="none" w:sz="0" w:space="0" w:color="auto"/>
        <w:bottom w:val="none" w:sz="0" w:space="0" w:color="auto"/>
        <w:right w:val="none" w:sz="0" w:space="0" w:color="auto"/>
      </w:divBdr>
    </w:div>
    <w:div w:id="1240869503">
      <w:bodyDiv w:val="1"/>
      <w:marLeft w:val="0"/>
      <w:marRight w:val="0"/>
      <w:marTop w:val="0"/>
      <w:marBottom w:val="0"/>
      <w:divBdr>
        <w:top w:val="none" w:sz="0" w:space="0" w:color="auto"/>
        <w:left w:val="none" w:sz="0" w:space="0" w:color="auto"/>
        <w:bottom w:val="none" w:sz="0" w:space="0" w:color="auto"/>
        <w:right w:val="none" w:sz="0" w:space="0" w:color="auto"/>
      </w:divBdr>
    </w:div>
    <w:div w:id="1261527325">
      <w:bodyDiv w:val="1"/>
      <w:marLeft w:val="375"/>
      <w:marRight w:val="0"/>
      <w:marTop w:val="375"/>
      <w:marBottom w:val="0"/>
      <w:divBdr>
        <w:top w:val="none" w:sz="0" w:space="0" w:color="auto"/>
        <w:left w:val="none" w:sz="0" w:space="0" w:color="auto"/>
        <w:bottom w:val="none" w:sz="0" w:space="0" w:color="auto"/>
        <w:right w:val="none" w:sz="0" w:space="0" w:color="auto"/>
      </w:divBdr>
    </w:div>
    <w:div w:id="1278369447">
      <w:bodyDiv w:val="1"/>
      <w:marLeft w:val="0"/>
      <w:marRight w:val="0"/>
      <w:marTop w:val="0"/>
      <w:marBottom w:val="0"/>
      <w:divBdr>
        <w:top w:val="none" w:sz="0" w:space="0" w:color="auto"/>
        <w:left w:val="none" w:sz="0" w:space="0" w:color="auto"/>
        <w:bottom w:val="none" w:sz="0" w:space="0" w:color="auto"/>
        <w:right w:val="none" w:sz="0" w:space="0" w:color="auto"/>
      </w:divBdr>
    </w:div>
    <w:div w:id="1294676566">
      <w:bodyDiv w:val="1"/>
      <w:marLeft w:val="0"/>
      <w:marRight w:val="0"/>
      <w:marTop w:val="0"/>
      <w:marBottom w:val="0"/>
      <w:divBdr>
        <w:top w:val="none" w:sz="0" w:space="0" w:color="auto"/>
        <w:left w:val="none" w:sz="0" w:space="0" w:color="auto"/>
        <w:bottom w:val="none" w:sz="0" w:space="0" w:color="auto"/>
        <w:right w:val="none" w:sz="0" w:space="0" w:color="auto"/>
      </w:divBdr>
    </w:div>
    <w:div w:id="1312097248">
      <w:bodyDiv w:val="1"/>
      <w:marLeft w:val="0"/>
      <w:marRight w:val="0"/>
      <w:marTop w:val="0"/>
      <w:marBottom w:val="0"/>
      <w:divBdr>
        <w:top w:val="none" w:sz="0" w:space="0" w:color="auto"/>
        <w:left w:val="none" w:sz="0" w:space="0" w:color="auto"/>
        <w:bottom w:val="none" w:sz="0" w:space="0" w:color="auto"/>
        <w:right w:val="none" w:sz="0" w:space="0" w:color="auto"/>
      </w:divBdr>
    </w:div>
    <w:div w:id="1319457969">
      <w:bodyDiv w:val="1"/>
      <w:marLeft w:val="0"/>
      <w:marRight w:val="0"/>
      <w:marTop w:val="0"/>
      <w:marBottom w:val="0"/>
      <w:divBdr>
        <w:top w:val="none" w:sz="0" w:space="0" w:color="auto"/>
        <w:left w:val="none" w:sz="0" w:space="0" w:color="auto"/>
        <w:bottom w:val="none" w:sz="0" w:space="0" w:color="auto"/>
        <w:right w:val="none" w:sz="0" w:space="0" w:color="auto"/>
      </w:divBdr>
    </w:div>
    <w:div w:id="1326784470">
      <w:bodyDiv w:val="1"/>
      <w:marLeft w:val="0"/>
      <w:marRight w:val="0"/>
      <w:marTop w:val="0"/>
      <w:marBottom w:val="0"/>
      <w:divBdr>
        <w:top w:val="none" w:sz="0" w:space="0" w:color="auto"/>
        <w:left w:val="none" w:sz="0" w:space="0" w:color="auto"/>
        <w:bottom w:val="none" w:sz="0" w:space="0" w:color="auto"/>
        <w:right w:val="none" w:sz="0" w:space="0" w:color="auto"/>
      </w:divBdr>
    </w:div>
    <w:div w:id="1348827537">
      <w:bodyDiv w:val="1"/>
      <w:marLeft w:val="0"/>
      <w:marRight w:val="0"/>
      <w:marTop w:val="0"/>
      <w:marBottom w:val="0"/>
      <w:divBdr>
        <w:top w:val="none" w:sz="0" w:space="0" w:color="auto"/>
        <w:left w:val="none" w:sz="0" w:space="0" w:color="auto"/>
        <w:bottom w:val="none" w:sz="0" w:space="0" w:color="auto"/>
        <w:right w:val="none" w:sz="0" w:space="0" w:color="auto"/>
      </w:divBdr>
    </w:div>
    <w:div w:id="1362435770">
      <w:bodyDiv w:val="1"/>
      <w:marLeft w:val="0"/>
      <w:marRight w:val="0"/>
      <w:marTop w:val="0"/>
      <w:marBottom w:val="0"/>
      <w:divBdr>
        <w:top w:val="none" w:sz="0" w:space="0" w:color="auto"/>
        <w:left w:val="none" w:sz="0" w:space="0" w:color="auto"/>
        <w:bottom w:val="none" w:sz="0" w:space="0" w:color="auto"/>
        <w:right w:val="none" w:sz="0" w:space="0" w:color="auto"/>
      </w:divBdr>
    </w:div>
    <w:div w:id="1400325476">
      <w:bodyDiv w:val="1"/>
      <w:marLeft w:val="0"/>
      <w:marRight w:val="0"/>
      <w:marTop w:val="0"/>
      <w:marBottom w:val="0"/>
      <w:divBdr>
        <w:top w:val="none" w:sz="0" w:space="0" w:color="auto"/>
        <w:left w:val="none" w:sz="0" w:space="0" w:color="auto"/>
        <w:bottom w:val="none" w:sz="0" w:space="0" w:color="auto"/>
        <w:right w:val="none" w:sz="0" w:space="0" w:color="auto"/>
      </w:divBdr>
    </w:div>
    <w:div w:id="1422215011">
      <w:bodyDiv w:val="1"/>
      <w:marLeft w:val="0"/>
      <w:marRight w:val="0"/>
      <w:marTop w:val="0"/>
      <w:marBottom w:val="0"/>
      <w:divBdr>
        <w:top w:val="none" w:sz="0" w:space="0" w:color="auto"/>
        <w:left w:val="none" w:sz="0" w:space="0" w:color="auto"/>
        <w:bottom w:val="none" w:sz="0" w:space="0" w:color="auto"/>
        <w:right w:val="none" w:sz="0" w:space="0" w:color="auto"/>
      </w:divBdr>
    </w:div>
    <w:div w:id="1437746573">
      <w:bodyDiv w:val="1"/>
      <w:marLeft w:val="0"/>
      <w:marRight w:val="0"/>
      <w:marTop w:val="0"/>
      <w:marBottom w:val="0"/>
      <w:divBdr>
        <w:top w:val="none" w:sz="0" w:space="0" w:color="auto"/>
        <w:left w:val="none" w:sz="0" w:space="0" w:color="auto"/>
        <w:bottom w:val="none" w:sz="0" w:space="0" w:color="auto"/>
        <w:right w:val="none" w:sz="0" w:space="0" w:color="auto"/>
      </w:divBdr>
      <w:divsChild>
        <w:div w:id="85923307">
          <w:marLeft w:val="0"/>
          <w:marRight w:val="0"/>
          <w:marTop w:val="0"/>
          <w:marBottom w:val="0"/>
          <w:divBdr>
            <w:top w:val="none" w:sz="0" w:space="0" w:color="auto"/>
            <w:left w:val="none" w:sz="0" w:space="0" w:color="auto"/>
            <w:bottom w:val="none" w:sz="0" w:space="0" w:color="auto"/>
            <w:right w:val="none" w:sz="0" w:space="0" w:color="auto"/>
          </w:divBdr>
        </w:div>
      </w:divsChild>
    </w:div>
    <w:div w:id="1442872532">
      <w:bodyDiv w:val="1"/>
      <w:marLeft w:val="0"/>
      <w:marRight w:val="0"/>
      <w:marTop w:val="0"/>
      <w:marBottom w:val="0"/>
      <w:divBdr>
        <w:top w:val="none" w:sz="0" w:space="0" w:color="auto"/>
        <w:left w:val="none" w:sz="0" w:space="0" w:color="auto"/>
        <w:bottom w:val="none" w:sz="0" w:space="0" w:color="auto"/>
        <w:right w:val="none" w:sz="0" w:space="0" w:color="auto"/>
      </w:divBdr>
    </w:div>
    <w:div w:id="1451316211">
      <w:bodyDiv w:val="1"/>
      <w:marLeft w:val="0"/>
      <w:marRight w:val="0"/>
      <w:marTop w:val="0"/>
      <w:marBottom w:val="0"/>
      <w:divBdr>
        <w:top w:val="none" w:sz="0" w:space="0" w:color="auto"/>
        <w:left w:val="none" w:sz="0" w:space="0" w:color="auto"/>
        <w:bottom w:val="none" w:sz="0" w:space="0" w:color="auto"/>
        <w:right w:val="none" w:sz="0" w:space="0" w:color="auto"/>
      </w:divBdr>
    </w:div>
    <w:div w:id="1485581068">
      <w:bodyDiv w:val="1"/>
      <w:marLeft w:val="0"/>
      <w:marRight w:val="0"/>
      <w:marTop w:val="0"/>
      <w:marBottom w:val="0"/>
      <w:divBdr>
        <w:top w:val="none" w:sz="0" w:space="0" w:color="auto"/>
        <w:left w:val="none" w:sz="0" w:space="0" w:color="auto"/>
        <w:bottom w:val="none" w:sz="0" w:space="0" w:color="auto"/>
        <w:right w:val="none" w:sz="0" w:space="0" w:color="auto"/>
      </w:divBdr>
    </w:div>
    <w:div w:id="1494485641">
      <w:bodyDiv w:val="1"/>
      <w:marLeft w:val="0"/>
      <w:marRight w:val="0"/>
      <w:marTop w:val="0"/>
      <w:marBottom w:val="0"/>
      <w:divBdr>
        <w:top w:val="none" w:sz="0" w:space="0" w:color="auto"/>
        <w:left w:val="none" w:sz="0" w:space="0" w:color="auto"/>
        <w:bottom w:val="none" w:sz="0" w:space="0" w:color="auto"/>
        <w:right w:val="none" w:sz="0" w:space="0" w:color="auto"/>
      </w:divBdr>
    </w:div>
    <w:div w:id="1510364281">
      <w:bodyDiv w:val="1"/>
      <w:marLeft w:val="0"/>
      <w:marRight w:val="0"/>
      <w:marTop w:val="0"/>
      <w:marBottom w:val="0"/>
      <w:divBdr>
        <w:top w:val="none" w:sz="0" w:space="0" w:color="auto"/>
        <w:left w:val="none" w:sz="0" w:space="0" w:color="auto"/>
        <w:bottom w:val="none" w:sz="0" w:space="0" w:color="auto"/>
        <w:right w:val="none" w:sz="0" w:space="0" w:color="auto"/>
      </w:divBdr>
    </w:div>
    <w:div w:id="1526946936">
      <w:bodyDiv w:val="1"/>
      <w:marLeft w:val="0"/>
      <w:marRight w:val="0"/>
      <w:marTop w:val="0"/>
      <w:marBottom w:val="0"/>
      <w:divBdr>
        <w:top w:val="none" w:sz="0" w:space="0" w:color="auto"/>
        <w:left w:val="none" w:sz="0" w:space="0" w:color="auto"/>
        <w:bottom w:val="none" w:sz="0" w:space="0" w:color="auto"/>
        <w:right w:val="none" w:sz="0" w:space="0" w:color="auto"/>
      </w:divBdr>
      <w:divsChild>
        <w:div w:id="1283421561">
          <w:marLeft w:val="0"/>
          <w:marRight w:val="0"/>
          <w:marTop w:val="0"/>
          <w:marBottom w:val="0"/>
          <w:divBdr>
            <w:top w:val="none" w:sz="0" w:space="0" w:color="auto"/>
            <w:left w:val="none" w:sz="0" w:space="0" w:color="auto"/>
            <w:bottom w:val="none" w:sz="0" w:space="0" w:color="auto"/>
            <w:right w:val="none" w:sz="0" w:space="0" w:color="auto"/>
          </w:divBdr>
        </w:div>
      </w:divsChild>
    </w:div>
    <w:div w:id="1553999110">
      <w:bodyDiv w:val="1"/>
      <w:marLeft w:val="0"/>
      <w:marRight w:val="0"/>
      <w:marTop w:val="0"/>
      <w:marBottom w:val="0"/>
      <w:divBdr>
        <w:top w:val="none" w:sz="0" w:space="0" w:color="auto"/>
        <w:left w:val="none" w:sz="0" w:space="0" w:color="auto"/>
        <w:bottom w:val="none" w:sz="0" w:space="0" w:color="auto"/>
        <w:right w:val="none" w:sz="0" w:space="0" w:color="auto"/>
      </w:divBdr>
      <w:divsChild>
        <w:div w:id="1852987827">
          <w:marLeft w:val="0"/>
          <w:marRight w:val="0"/>
          <w:marTop w:val="0"/>
          <w:marBottom w:val="0"/>
          <w:divBdr>
            <w:top w:val="none" w:sz="0" w:space="0" w:color="auto"/>
            <w:left w:val="none" w:sz="0" w:space="0" w:color="auto"/>
            <w:bottom w:val="none" w:sz="0" w:space="0" w:color="auto"/>
            <w:right w:val="none" w:sz="0" w:space="0" w:color="auto"/>
          </w:divBdr>
          <w:divsChild>
            <w:div w:id="1903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938">
      <w:bodyDiv w:val="1"/>
      <w:marLeft w:val="0"/>
      <w:marRight w:val="0"/>
      <w:marTop w:val="0"/>
      <w:marBottom w:val="0"/>
      <w:divBdr>
        <w:top w:val="none" w:sz="0" w:space="0" w:color="auto"/>
        <w:left w:val="none" w:sz="0" w:space="0" w:color="auto"/>
        <w:bottom w:val="none" w:sz="0" w:space="0" w:color="auto"/>
        <w:right w:val="none" w:sz="0" w:space="0" w:color="auto"/>
      </w:divBdr>
    </w:div>
    <w:div w:id="1563904919">
      <w:bodyDiv w:val="1"/>
      <w:marLeft w:val="0"/>
      <w:marRight w:val="0"/>
      <w:marTop w:val="0"/>
      <w:marBottom w:val="0"/>
      <w:divBdr>
        <w:top w:val="none" w:sz="0" w:space="0" w:color="auto"/>
        <w:left w:val="none" w:sz="0" w:space="0" w:color="auto"/>
        <w:bottom w:val="none" w:sz="0" w:space="0" w:color="auto"/>
        <w:right w:val="none" w:sz="0" w:space="0" w:color="auto"/>
      </w:divBdr>
    </w:div>
    <w:div w:id="1616519413">
      <w:bodyDiv w:val="1"/>
      <w:marLeft w:val="0"/>
      <w:marRight w:val="0"/>
      <w:marTop w:val="0"/>
      <w:marBottom w:val="0"/>
      <w:divBdr>
        <w:top w:val="none" w:sz="0" w:space="0" w:color="auto"/>
        <w:left w:val="none" w:sz="0" w:space="0" w:color="auto"/>
        <w:bottom w:val="none" w:sz="0" w:space="0" w:color="auto"/>
        <w:right w:val="none" w:sz="0" w:space="0" w:color="auto"/>
      </w:divBdr>
    </w:div>
    <w:div w:id="1663586952">
      <w:bodyDiv w:val="1"/>
      <w:marLeft w:val="0"/>
      <w:marRight w:val="0"/>
      <w:marTop w:val="0"/>
      <w:marBottom w:val="0"/>
      <w:divBdr>
        <w:top w:val="none" w:sz="0" w:space="0" w:color="auto"/>
        <w:left w:val="none" w:sz="0" w:space="0" w:color="auto"/>
        <w:bottom w:val="none" w:sz="0" w:space="0" w:color="auto"/>
        <w:right w:val="none" w:sz="0" w:space="0" w:color="auto"/>
      </w:divBdr>
    </w:div>
    <w:div w:id="1665936811">
      <w:bodyDiv w:val="1"/>
      <w:marLeft w:val="0"/>
      <w:marRight w:val="0"/>
      <w:marTop w:val="0"/>
      <w:marBottom w:val="0"/>
      <w:divBdr>
        <w:top w:val="none" w:sz="0" w:space="0" w:color="auto"/>
        <w:left w:val="none" w:sz="0" w:space="0" w:color="auto"/>
        <w:bottom w:val="none" w:sz="0" w:space="0" w:color="auto"/>
        <w:right w:val="none" w:sz="0" w:space="0" w:color="auto"/>
      </w:divBdr>
    </w:div>
    <w:div w:id="1667900321">
      <w:bodyDiv w:val="1"/>
      <w:marLeft w:val="0"/>
      <w:marRight w:val="0"/>
      <w:marTop w:val="0"/>
      <w:marBottom w:val="0"/>
      <w:divBdr>
        <w:top w:val="none" w:sz="0" w:space="0" w:color="auto"/>
        <w:left w:val="none" w:sz="0" w:space="0" w:color="auto"/>
        <w:bottom w:val="none" w:sz="0" w:space="0" w:color="auto"/>
        <w:right w:val="none" w:sz="0" w:space="0" w:color="auto"/>
      </w:divBdr>
    </w:div>
    <w:div w:id="1696274664">
      <w:bodyDiv w:val="1"/>
      <w:marLeft w:val="0"/>
      <w:marRight w:val="0"/>
      <w:marTop w:val="0"/>
      <w:marBottom w:val="0"/>
      <w:divBdr>
        <w:top w:val="none" w:sz="0" w:space="0" w:color="auto"/>
        <w:left w:val="none" w:sz="0" w:space="0" w:color="auto"/>
        <w:bottom w:val="none" w:sz="0" w:space="0" w:color="auto"/>
        <w:right w:val="none" w:sz="0" w:space="0" w:color="auto"/>
      </w:divBdr>
    </w:div>
    <w:div w:id="1722552827">
      <w:bodyDiv w:val="1"/>
      <w:marLeft w:val="0"/>
      <w:marRight w:val="0"/>
      <w:marTop w:val="0"/>
      <w:marBottom w:val="0"/>
      <w:divBdr>
        <w:top w:val="none" w:sz="0" w:space="0" w:color="auto"/>
        <w:left w:val="none" w:sz="0" w:space="0" w:color="auto"/>
        <w:bottom w:val="none" w:sz="0" w:space="0" w:color="auto"/>
        <w:right w:val="none" w:sz="0" w:space="0" w:color="auto"/>
      </w:divBdr>
    </w:div>
    <w:div w:id="1724253292">
      <w:bodyDiv w:val="1"/>
      <w:marLeft w:val="0"/>
      <w:marRight w:val="0"/>
      <w:marTop w:val="0"/>
      <w:marBottom w:val="0"/>
      <w:divBdr>
        <w:top w:val="none" w:sz="0" w:space="0" w:color="auto"/>
        <w:left w:val="none" w:sz="0" w:space="0" w:color="auto"/>
        <w:bottom w:val="none" w:sz="0" w:space="0" w:color="auto"/>
        <w:right w:val="none" w:sz="0" w:space="0" w:color="auto"/>
      </w:divBdr>
    </w:div>
    <w:div w:id="1733036466">
      <w:bodyDiv w:val="1"/>
      <w:marLeft w:val="0"/>
      <w:marRight w:val="0"/>
      <w:marTop w:val="0"/>
      <w:marBottom w:val="0"/>
      <w:divBdr>
        <w:top w:val="none" w:sz="0" w:space="0" w:color="auto"/>
        <w:left w:val="none" w:sz="0" w:space="0" w:color="auto"/>
        <w:bottom w:val="none" w:sz="0" w:space="0" w:color="auto"/>
        <w:right w:val="none" w:sz="0" w:space="0" w:color="auto"/>
      </w:divBdr>
    </w:div>
    <w:div w:id="1741630587">
      <w:bodyDiv w:val="1"/>
      <w:marLeft w:val="0"/>
      <w:marRight w:val="0"/>
      <w:marTop w:val="0"/>
      <w:marBottom w:val="0"/>
      <w:divBdr>
        <w:top w:val="none" w:sz="0" w:space="0" w:color="auto"/>
        <w:left w:val="none" w:sz="0" w:space="0" w:color="auto"/>
        <w:bottom w:val="none" w:sz="0" w:space="0" w:color="auto"/>
        <w:right w:val="none" w:sz="0" w:space="0" w:color="auto"/>
      </w:divBdr>
    </w:div>
    <w:div w:id="1767458536">
      <w:bodyDiv w:val="1"/>
      <w:marLeft w:val="0"/>
      <w:marRight w:val="0"/>
      <w:marTop w:val="0"/>
      <w:marBottom w:val="0"/>
      <w:divBdr>
        <w:top w:val="none" w:sz="0" w:space="0" w:color="auto"/>
        <w:left w:val="none" w:sz="0" w:space="0" w:color="auto"/>
        <w:bottom w:val="none" w:sz="0" w:space="0" w:color="auto"/>
        <w:right w:val="none" w:sz="0" w:space="0" w:color="auto"/>
      </w:divBdr>
    </w:div>
    <w:div w:id="1781753412">
      <w:bodyDiv w:val="1"/>
      <w:marLeft w:val="0"/>
      <w:marRight w:val="0"/>
      <w:marTop w:val="0"/>
      <w:marBottom w:val="0"/>
      <w:divBdr>
        <w:top w:val="none" w:sz="0" w:space="0" w:color="auto"/>
        <w:left w:val="none" w:sz="0" w:space="0" w:color="auto"/>
        <w:bottom w:val="none" w:sz="0" w:space="0" w:color="auto"/>
        <w:right w:val="none" w:sz="0" w:space="0" w:color="auto"/>
      </w:divBdr>
    </w:div>
    <w:div w:id="1816409180">
      <w:bodyDiv w:val="1"/>
      <w:marLeft w:val="0"/>
      <w:marRight w:val="0"/>
      <w:marTop w:val="0"/>
      <w:marBottom w:val="0"/>
      <w:divBdr>
        <w:top w:val="none" w:sz="0" w:space="0" w:color="auto"/>
        <w:left w:val="none" w:sz="0" w:space="0" w:color="auto"/>
        <w:bottom w:val="none" w:sz="0" w:space="0" w:color="auto"/>
        <w:right w:val="none" w:sz="0" w:space="0" w:color="auto"/>
      </w:divBdr>
    </w:div>
    <w:div w:id="1818568472">
      <w:bodyDiv w:val="1"/>
      <w:marLeft w:val="0"/>
      <w:marRight w:val="0"/>
      <w:marTop w:val="0"/>
      <w:marBottom w:val="0"/>
      <w:divBdr>
        <w:top w:val="none" w:sz="0" w:space="0" w:color="auto"/>
        <w:left w:val="none" w:sz="0" w:space="0" w:color="auto"/>
        <w:bottom w:val="none" w:sz="0" w:space="0" w:color="auto"/>
        <w:right w:val="none" w:sz="0" w:space="0" w:color="auto"/>
      </w:divBdr>
    </w:div>
    <w:div w:id="1830899092">
      <w:bodyDiv w:val="1"/>
      <w:marLeft w:val="0"/>
      <w:marRight w:val="0"/>
      <w:marTop w:val="0"/>
      <w:marBottom w:val="0"/>
      <w:divBdr>
        <w:top w:val="none" w:sz="0" w:space="0" w:color="auto"/>
        <w:left w:val="none" w:sz="0" w:space="0" w:color="auto"/>
        <w:bottom w:val="none" w:sz="0" w:space="0" w:color="auto"/>
        <w:right w:val="none" w:sz="0" w:space="0" w:color="auto"/>
      </w:divBdr>
      <w:divsChild>
        <w:div w:id="1070732512">
          <w:marLeft w:val="0"/>
          <w:marRight w:val="0"/>
          <w:marTop w:val="0"/>
          <w:marBottom w:val="0"/>
          <w:divBdr>
            <w:top w:val="none" w:sz="0" w:space="0" w:color="auto"/>
            <w:left w:val="none" w:sz="0" w:space="0" w:color="auto"/>
            <w:bottom w:val="none" w:sz="0" w:space="0" w:color="auto"/>
            <w:right w:val="none" w:sz="0" w:space="0" w:color="auto"/>
          </w:divBdr>
          <w:divsChild>
            <w:div w:id="2325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532">
      <w:bodyDiv w:val="1"/>
      <w:marLeft w:val="0"/>
      <w:marRight w:val="0"/>
      <w:marTop w:val="0"/>
      <w:marBottom w:val="0"/>
      <w:divBdr>
        <w:top w:val="none" w:sz="0" w:space="0" w:color="auto"/>
        <w:left w:val="none" w:sz="0" w:space="0" w:color="auto"/>
        <w:bottom w:val="none" w:sz="0" w:space="0" w:color="auto"/>
        <w:right w:val="none" w:sz="0" w:space="0" w:color="auto"/>
      </w:divBdr>
    </w:div>
    <w:div w:id="1868787724">
      <w:bodyDiv w:val="1"/>
      <w:marLeft w:val="0"/>
      <w:marRight w:val="0"/>
      <w:marTop w:val="0"/>
      <w:marBottom w:val="0"/>
      <w:divBdr>
        <w:top w:val="none" w:sz="0" w:space="0" w:color="auto"/>
        <w:left w:val="none" w:sz="0" w:space="0" w:color="auto"/>
        <w:bottom w:val="none" w:sz="0" w:space="0" w:color="auto"/>
        <w:right w:val="none" w:sz="0" w:space="0" w:color="auto"/>
      </w:divBdr>
    </w:div>
    <w:div w:id="1913082051">
      <w:bodyDiv w:val="1"/>
      <w:marLeft w:val="0"/>
      <w:marRight w:val="0"/>
      <w:marTop w:val="0"/>
      <w:marBottom w:val="0"/>
      <w:divBdr>
        <w:top w:val="none" w:sz="0" w:space="0" w:color="auto"/>
        <w:left w:val="none" w:sz="0" w:space="0" w:color="auto"/>
        <w:bottom w:val="none" w:sz="0" w:space="0" w:color="auto"/>
        <w:right w:val="none" w:sz="0" w:space="0" w:color="auto"/>
      </w:divBdr>
    </w:div>
    <w:div w:id="1924684680">
      <w:bodyDiv w:val="1"/>
      <w:marLeft w:val="0"/>
      <w:marRight w:val="0"/>
      <w:marTop w:val="0"/>
      <w:marBottom w:val="0"/>
      <w:divBdr>
        <w:top w:val="none" w:sz="0" w:space="0" w:color="auto"/>
        <w:left w:val="none" w:sz="0" w:space="0" w:color="auto"/>
        <w:bottom w:val="none" w:sz="0" w:space="0" w:color="auto"/>
        <w:right w:val="none" w:sz="0" w:space="0" w:color="auto"/>
      </w:divBdr>
    </w:div>
    <w:div w:id="1925064745">
      <w:bodyDiv w:val="1"/>
      <w:marLeft w:val="0"/>
      <w:marRight w:val="0"/>
      <w:marTop w:val="0"/>
      <w:marBottom w:val="0"/>
      <w:divBdr>
        <w:top w:val="none" w:sz="0" w:space="0" w:color="auto"/>
        <w:left w:val="none" w:sz="0" w:space="0" w:color="auto"/>
        <w:bottom w:val="none" w:sz="0" w:space="0" w:color="auto"/>
        <w:right w:val="none" w:sz="0" w:space="0" w:color="auto"/>
      </w:divBdr>
    </w:div>
    <w:div w:id="2107339219">
      <w:bodyDiv w:val="1"/>
      <w:marLeft w:val="0"/>
      <w:marRight w:val="0"/>
      <w:marTop w:val="0"/>
      <w:marBottom w:val="0"/>
      <w:divBdr>
        <w:top w:val="none" w:sz="0" w:space="0" w:color="auto"/>
        <w:left w:val="none" w:sz="0" w:space="0" w:color="auto"/>
        <w:bottom w:val="none" w:sz="0" w:space="0" w:color="auto"/>
        <w:right w:val="none" w:sz="0" w:space="0" w:color="auto"/>
      </w:divBdr>
    </w:div>
    <w:div w:id="2125686221">
      <w:bodyDiv w:val="1"/>
      <w:marLeft w:val="0"/>
      <w:marRight w:val="0"/>
      <w:marTop w:val="0"/>
      <w:marBottom w:val="0"/>
      <w:divBdr>
        <w:top w:val="none" w:sz="0" w:space="0" w:color="auto"/>
        <w:left w:val="none" w:sz="0" w:space="0" w:color="auto"/>
        <w:bottom w:val="none" w:sz="0" w:space="0" w:color="auto"/>
        <w:right w:val="none" w:sz="0" w:space="0" w:color="auto"/>
      </w:divBdr>
      <w:divsChild>
        <w:div w:id="1507746546">
          <w:marLeft w:val="0"/>
          <w:marRight w:val="0"/>
          <w:marTop w:val="0"/>
          <w:marBottom w:val="0"/>
          <w:divBdr>
            <w:top w:val="none" w:sz="0" w:space="0" w:color="auto"/>
            <w:left w:val="none" w:sz="0" w:space="0" w:color="auto"/>
            <w:bottom w:val="none" w:sz="0" w:space="0" w:color="auto"/>
            <w:right w:val="none" w:sz="0" w:space="0" w:color="auto"/>
          </w:divBdr>
          <w:divsChild>
            <w:div w:id="360325048">
              <w:marLeft w:val="0"/>
              <w:marRight w:val="0"/>
              <w:marTop w:val="0"/>
              <w:marBottom w:val="0"/>
              <w:divBdr>
                <w:top w:val="none" w:sz="0" w:space="0" w:color="auto"/>
                <w:left w:val="none" w:sz="0" w:space="0" w:color="auto"/>
                <w:bottom w:val="none" w:sz="0" w:space="0" w:color="auto"/>
                <w:right w:val="none" w:sz="0" w:space="0" w:color="auto"/>
              </w:divBdr>
              <w:divsChild>
                <w:div w:id="2370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cisco.com/en/US/prod/collateral/voicesw/ps6789/ps7290/ps11678/data_sheet_c78-649887.html" TargetMode="External"/><Relationship Id="rId26" Type="http://schemas.openxmlformats.org/officeDocument/2006/relationships/hyperlink" Target="http://www.cisco.com/en/US/prod/collateral/voicesw/ps6789/ps6836/ps11390/data_sheet_c78-c35040_ps11390_Products_Data_Sheet.html" TargetMode="External"/><Relationship Id="rId3" Type="http://schemas.openxmlformats.org/officeDocument/2006/relationships/customXml" Target="../customXml/item3.xml"/><Relationship Id="rId21" Type="http://schemas.openxmlformats.org/officeDocument/2006/relationships/hyperlink" Target="http://www.cisco.com/en/US/products/ps11596/tsd_products_support_series_home.html"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cisco.com" TargetMode="External"/><Relationship Id="rId25" Type="http://schemas.openxmlformats.org/officeDocument/2006/relationships/hyperlink" Target="http://www.cisco.com/en/US/prod/collateral/voicesw/ps6789/ps6836/ps11764/data_sheet_c78-688461.html"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cisco.com/go/jabber" TargetMode="External"/><Relationship Id="rId20" Type="http://schemas.openxmlformats.org/officeDocument/2006/relationships/hyperlink" Target="http://www.cisco.com/en/US/products/ps11678/tsd_products_support_series_home.html" TargetMode="External"/><Relationship Id="rId29" Type="http://schemas.openxmlformats.org/officeDocument/2006/relationships/hyperlink" Target="http://www.cisco.com/en/US/products/ps11764/tsd_products_support_series_home.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cisco.com/en/US/products/ps12511/products_data_sheets_list.html"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www.cisco.com/en/US/prod/collateral/voicesw/ps6788/phones/ps5475/data_sheet_c78-669663.html" TargetMode="External"/><Relationship Id="rId28" Type="http://schemas.openxmlformats.org/officeDocument/2006/relationships/hyperlink" Target="http://www.cisco.com/en/US/products/ps12511/tsd_products_support_series_home.html" TargetMode="External"/><Relationship Id="rId10" Type="http://schemas.openxmlformats.org/officeDocument/2006/relationships/webSettings" Target="webSettings.xml"/><Relationship Id="rId19" Type="http://schemas.openxmlformats.org/officeDocument/2006/relationships/hyperlink" Target="http://www.cisco.com/en/US/prod/collateral/voicesw/ps6789/ps7290/ps11156/data_sheet_c78-658146.htm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cisco.com" TargetMode="External"/><Relationship Id="rId22" Type="http://schemas.openxmlformats.org/officeDocument/2006/relationships/hyperlink" Target="http://www.cisco.com" TargetMode="External"/><Relationship Id="rId27" Type="http://schemas.openxmlformats.org/officeDocument/2006/relationships/hyperlink" Target="http://www.cisco.com/en/US/products/sw/voicesw/ps5475/tsd_products_support_series_home.html" TargetMode="External"/><Relationship Id="rId30" Type="http://schemas.openxmlformats.org/officeDocument/2006/relationships/hyperlink" Target="http://www.cisco.com/en/US/products/ps11390/tsd_products_support_series_home.htm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SM3943\Desktop\Customer%20Provided%20Inform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59087B3A471D4B94B1235B1A5C779A" ma:contentTypeVersion="0" ma:contentTypeDescription="Create a new document." ma:contentTypeScope="" ma:versionID="a04344f530e4dffeae6d23a86fc6d5a1">
  <xsd:schema xmlns:xsd="http://www.w3.org/2001/XMLSchema" xmlns:xs="http://www.w3.org/2001/XMLSchema" xmlns:p="http://schemas.microsoft.com/office/2006/metadata/properties" targetNamespace="http://schemas.microsoft.com/office/2006/metadata/properties" ma:root="true" ma:fieldsID="3b68e9b93967f9cc94f1be8aa8abd0c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04ED77A-BC99-4E9E-819C-29208DBBA2FF}">
  <ds:schemaRefs>
    <ds:schemaRef ds:uri="http://schemas.microsoft.com/office/2006/metadata/longProperties"/>
  </ds:schemaRefs>
</ds:datastoreItem>
</file>

<file path=customXml/itemProps2.xml><?xml version="1.0" encoding="utf-8"?>
<ds:datastoreItem xmlns:ds="http://schemas.openxmlformats.org/officeDocument/2006/customXml" ds:itemID="{0B208C51-C7ED-41D7-A66B-20FAE9C2E8B9}">
  <ds:schemaRefs>
    <ds:schemaRef ds:uri="http://schemas.microsoft.com/sharepoint/v3/contenttype/forms"/>
  </ds:schemaRefs>
</ds:datastoreItem>
</file>

<file path=customXml/itemProps3.xml><?xml version="1.0" encoding="utf-8"?>
<ds:datastoreItem xmlns:ds="http://schemas.openxmlformats.org/officeDocument/2006/customXml" ds:itemID="{E496D80F-88E4-48B3-B777-73F3EF4CE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D840ABB-16B6-481C-829D-F72545519FD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B148773-8EFB-4F5D-8BF9-A8FADB21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 Provided Information.dot</Template>
  <TotalTime>0</TotalTime>
  <Pages>19</Pages>
  <Words>4507</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Customer Provided Information</vt:lpstr>
    </vt:vector>
  </TitlesOfParts>
  <Company>Cisco Systems, Inc.</Company>
  <LinksUpToDate>false</LinksUpToDate>
  <CharactersWithSpaces>30137</CharactersWithSpaces>
  <SharedDoc>false</SharedDoc>
  <HLinks>
    <vt:vector size="402" baseType="variant">
      <vt:variant>
        <vt:i4>29</vt:i4>
      </vt:variant>
      <vt:variant>
        <vt:i4>334</vt:i4>
      </vt:variant>
      <vt:variant>
        <vt:i4>0</vt:i4>
      </vt:variant>
      <vt:variant>
        <vt:i4>5</vt:i4>
      </vt:variant>
      <vt:variant>
        <vt:lpwstr>http://www.cisco.com/en/US/products/ps11390/tsd_products_support_series_home.html</vt:lpwstr>
      </vt:variant>
      <vt:variant>
        <vt:lpwstr/>
      </vt:variant>
      <vt:variant>
        <vt:i4>983069</vt:i4>
      </vt:variant>
      <vt:variant>
        <vt:i4>331</vt:i4>
      </vt:variant>
      <vt:variant>
        <vt:i4>0</vt:i4>
      </vt:variant>
      <vt:variant>
        <vt:i4>5</vt:i4>
      </vt:variant>
      <vt:variant>
        <vt:lpwstr>http://www.cisco.com/en/US/products/ps11764/tsd_products_support_series_home.html</vt:lpwstr>
      </vt:variant>
      <vt:variant>
        <vt:lpwstr/>
      </vt:variant>
      <vt:variant>
        <vt:i4>720922</vt:i4>
      </vt:variant>
      <vt:variant>
        <vt:i4>328</vt:i4>
      </vt:variant>
      <vt:variant>
        <vt:i4>0</vt:i4>
      </vt:variant>
      <vt:variant>
        <vt:i4>5</vt:i4>
      </vt:variant>
      <vt:variant>
        <vt:lpwstr>http://www.cisco.com/en/US/products/ps12511/tsd_products_support_series_home.html</vt:lpwstr>
      </vt:variant>
      <vt:variant>
        <vt:lpwstr/>
      </vt:variant>
      <vt:variant>
        <vt:i4>7536673</vt:i4>
      </vt:variant>
      <vt:variant>
        <vt:i4>325</vt:i4>
      </vt:variant>
      <vt:variant>
        <vt:i4>0</vt:i4>
      </vt:variant>
      <vt:variant>
        <vt:i4>5</vt:i4>
      </vt:variant>
      <vt:variant>
        <vt:lpwstr>http://www.cisco.com/en/US/products/sw/voicesw/ps5475/tsd_products_support_series_home.html</vt:lpwstr>
      </vt:variant>
      <vt:variant>
        <vt:lpwstr/>
      </vt:variant>
      <vt:variant>
        <vt:i4>589902</vt:i4>
      </vt:variant>
      <vt:variant>
        <vt:i4>322</vt:i4>
      </vt:variant>
      <vt:variant>
        <vt:i4>0</vt:i4>
      </vt:variant>
      <vt:variant>
        <vt:i4>5</vt:i4>
      </vt:variant>
      <vt:variant>
        <vt:lpwstr>http://www.cisco.com/en/US/prod/collateral/voicesw/ps6789/ps6836/ps11390/data_sheet_c78-c35040_ps11390_Products_Data_Sheet.html</vt:lpwstr>
      </vt:variant>
      <vt:variant>
        <vt:lpwstr/>
      </vt:variant>
      <vt:variant>
        <vt:i4>6684708</vt:i4>
      </vt:variant>
      <vt:variant>
        <vt:i4>319</vt:i4>
      </vt:variant>
      <vt:variant>
        <vt:i4>0</vt:i4>
      </vt:variant>
      <vt:variant>
        <vt:i4>5</vt:i4>
      </vt:variant>
      <vt:variant>
        <vt:lpwstr>http://www.cisco.com/en/US/prod/collateral/voicesw/ps6789/ps6836/ps11764/data_sheet_c78-688461.html</vt:lpwstr>
      </vt:variant>
      <vt:variant>
        <vt:lpwstr/>
      </vt:variant>
      <vt:variant>
        <vt:i4>1245223</vt:i4>
      </vt:variant>
      <vt:variant>
        <vt:i4>316</vt:i4>
      </vt:variant>
      <vt:variant>
        <vt:i4>0</vt:i4>
      </vt:variant>
      <vt:variant>
        <vt:i4>5</vt:i4>
      </vt:variant>
      <vt:variant>
        <vt:lpwstr>http://www.cisco.com/en/US/products/ps12511/products_data_sheets_list.html</vt:lpwstr>
      </vt:variant>
      <vt:variant>
        <vt:lpwstr/>
      </vt:variant>
      <vt:variant>
        <vt:i4>7864425</vt:i4>
      </vt:variant>
      <vt:variant>
        <vt:i4>313</vt:i4>
      </vt:variant>
      <vt:variant>
        <vt:i4>0</vt:i4>
      </vt:variant>
      <vt:variant>
        <vt:i4>5</vt:i4>
      </vt:variant>
      <vt:variant>
        <vt:lpwstr>http://www.cisco.com/en/US/prod/collateral/voicesw/ps6788/phones/ps5475/data_sheet_c78-669663.html</vt:lpwstr>
      </vt:variant>
      <vt:variant>
        <vt:lpwstr/>
      </vt:variant>
      <vt:variant>
        <vt:i4>5898267</vt:i4>
      </vt:variant>
      <vt:variant>
        <vt:i4>310</vt:i4>
      </vt:variant>
      <vt:variant>
        <vt:i4>0</vt:i4>
      </vt:variant>
      <vt:variant>
        <vt:i4>5</vt:i4>
      </vt:variant>
      <vt:variant>
        <vt:lpwstr>http://www.cisco.com/</vt:lpwstr>
      </vt:variant>
      <vt:variant>
        <vt:lpwstr/>
      </vt:variant>
      <vt:variant>
        <vt:i4>29</vt:i4>
      </vt:variant>
      <vt:variant>
        <vt:i4>307</vt:i4>
      </vt:variant>
      <vt:variant>
        <vt:i4>0</vt:i4>
      </vt:variant>
      <vt:variant>
        <vt:i4>5</vt:i4>
      </vt:variant>
      <vt:variant>
        <vt:lpwstr>http://www.cisco.com/en/US/products/ps11596/tsd_products_support_series_home.html</vt:lpwstr>
      </vt:variant>
      <vt:variant>
        <vt:lpwstr/>
      </vt:variant>
      <vt:variant>
        <vt:i4>917520</vt:i4>
      </vt:variant>
      <vt:variant>
        <vt:i4>304</vt:i4>
      </vt:variant>
      <vt:variant>
        <vt:i4>0</vt:i4>
      </vt:variant>
      <vt:variant>
        <vt:i4>5</vt:i4>
      </vt:variant>
      <vt:variant>
        <vt:lpwstr>http://www.cisco.com/en/US/products/ps11678/tsd_products_support_series_home.html</vt:lpwstr>
      </vt:variant>
      <vt:variant>
        <vt:lpwstr/>
      </vt:variant>
      <vt:variant>
        <vt:i4>6357038</vt:i4>
      </vt:variant>
      <vt:variant>
        <vt:i4>301</vt:i4>
      </vt:variant>
      <vt:variant>
        <vt:i4>0</vt:i4>
      </vt:variant>
      <vt:variant>
        <vt:i4>5</vt:i4>
      </vt:variant>
      <vt:variant>
        <vt:lpwstr>http://www.cisco.com/en/US/prod/collateral/voicesw/ps6789/ps7290/ps11156/data_sheet_c78-658146.html</vt:lpwstr>
      </vt:variant>
      <vt:variant>
        <vt:lpwstr/>
      </vt:variant>
      <vt:variant>
        <vt:i4>6357025</vt:i4>
      </vt:variant>
      <vt:variant>
        <vt:i4>298</vt:i4>
      </vt:variant>
      <vt:variant>
        <vt:i4>0</vt:i4>
      </vt:variant>
      <vt:variant>
        <vt:i4>5</vt:i4>
      </vt:variant>
      <vt:variant>
        <vt:lpwstr>http://www.cisco.com/en/US/prod/collateral/voicesw/ps6789/ps7290/ps11678/data_sheet_c78-649887.html</vt:lpwstr>
      </vt:variant>
      <vt:variant>
        <vt:lpwstr/>
      </vt:variant>
      <vt:variant>
        <vt:i4>5898267</vt:i4>
      </vt:variant>
      <vt:variant>
        <vt:i4>295</vt:i4>
      </vt:variant>
      <vt:variant>
        <vt:i4>0</vt:i4>
      </vt:variant>
      <vt:variant>
        <vt:i4>5</vt:i4>
      </vt:variant>
      <vt:variant>
        <vt:lpwstr>http://www.cisco.com/</vt:lpwstr>
      </vt:variant>
      <vt:variant>
        <vt:lpwstr/>
      </vt:variant>
      <vt:variant>
        <vt:i4>6488118</vt:i4>
      </vt:variant>
      <vt:variant>
        <vt:i4>292</vt:i4>
      </vt:variant>
      <vt:variant>
        <vt:i4>0</vt:i4>
      </vt:variant>
      <vt:variant>
        <vt:i4>5</vt:i4>
      </vt:variant>
      <vt:variant>
        <vt:lpwstr>http://www.cisco.com/go/jabber</vt:lpwstr>
      </vt:variant>
      <vt:variant>
        <vt:lpwstr/>
      </vt:variant>
      <vt:variant>
        <vt:i4>6553653</vt:i4>
      </vt:variant>
      <vt:variant>
        <vt:i4>289</vt:i4>
      </vt:variant>
      <vt:variant>
        <vt:i4>0</vt:i4>
      </vt:variant>
      <vt:variant>
        <vt:i4>5</vt:i4>
      </vt:variant>
      <vt:variant>
        <vt:lpwstr>http://www.uex.sprint.com/10146/html/index.html</vt:lpwstr>
      </vt:variant>
      <vt:variant>
        <vt:lpwstr/>
      </vt:variant>
      <vt:variant>
        <vt:i4>6029347</vt:i4>
      </vt:variant>
      <vt:variant>
        <vt:i4>286</vt:i4>
      </vt:variant>
      <vt:variant>
        <vt:i4>0</vt:i4>
      </vt:variant>
      <vt:variant>
        <vt:i4>5</vt:i4>
      </vt:variant>
      <vt:variant>
        <vt:lpwstr>http://www.uex.sprint.com/10809_scc/html/index.html</vt:lpwstr>
      </vt:variant>
      <vt:variant>
        <vt:lpwstr/>
      </vt:variant>
      <vt:variant>
        <vt:i4>6750259</vt:i4>
      </vt:variant>
      <vt:variant>
        <vt:i4>283</vt:i4>
      </vt:variant>
      <vt:variant>
        <vt:i4>0</vt:i4>
      </vt:variant>
      <vt:variant>
        <vt:i4>5</vt:i4>
      </vt:variant>
      <vt:variant>
        <vt:lpwstr>http://www.cisco.com/go/ucsrnd</vt:lpwstr>
      </vt:variant>
      <vt:variant>
        <vt:lpwstr/>
      </vt:variant>
      <vt:variant>
        <vt:i4>5898267</vt:i4>
      </vt:variant>
      <vt:variant>
        <vt:i4>280</vt:i4>
      </vt:variant>
      <vt:variant>
        <vt:i4>0</vt:i4>
      </vt:variant>
      <vt:variant>
        <vt:i4>5</vt:i4>
      </vt:variant>
      <vt:variant>
        <vt:lpwstr>http://www.cisco.com/</vt:lpwstr>
      </vt:variant>
      <vt:variant>
        <vt:lpwstr/>
      </vt:variant>
      <vt:variant>
        <vt:i4>4063343</vt:i4>
      </vt:variant>
      <vt:variant>
        <vt:i4>273</vt:i4>
      </vt:variant>
      <vt:variant>
        <vt:i4>0</vt:i4>
      </vt:variant>
      <vt:variant>
        <vt:i4>5</vt:i4>
      </vt:variant>
      <vt:variant>
        <vt:lpwstr>http://www.cisco.com/en/US/docs/voice_ip_comm/cucm/srnd/9x/mobilapp.html</vt:lpwstr>
      </vt:variant>
      <vt:variant>
        <vt:lpwstr/>
      </vt:variant>
      <vt:variant>
        <vt:i4>5898267</vt:i4>
      </vt:variant>
      <vt:variant>
        <vt:i4>270</vt:i4>
      </vt:variant>
      <vt:variant>
        <vt:i4>0</vt:i4>
      </vt:variant>
      <vt:variant>
        <vt:i4>5</vt:i4>
      </vt:variant>
      <vt:variant>
        <vt:lpwstr>http://www.cisco.com/</vt:lpwstr>
      </vt:variant>
      <vt:variant>
        <vt:lpwstr/>
      </vt:variant>
      <vt:variant>
        <vt:i4>6488118</vt:i4>
      </vt:variant>
      <vt:variant>
        <vt:i4>267</vt:i4>
      </vt:variant>
      <vt:variant>
        <vt:i4>0</vt:i4>
      </vt:variant>
      <vt:variant>
        <vt:i4>5</vt:i4>
      </vt:variant>
      <vt:variant>
        <vt:lpwstr>http://www.cisco.com/go/jabber</vt:lpwstr>
      </vt:variant>
      <vt:variant>
        <vt:lpwstr/>
      </vt:variant>
      <vt:variant>
        <vt:i4>6488118</vt:i4>
      </vt:variant>
      <vt:variant>
        <vt:i4>264</vt:i4>
      </vt:variant>
      <vt:variant>
        <vt:i4>0</vt:i4>
      </vt:variant>
      <vt:variant>
        <vt:i4>5</vt:i4>
      </vt:variant>
      <vt:variant>
        <vt:lpwstr>http://www.cisco.com/go/jabber</vt:lpwstr>
      </vt:variant>
      <vt:variant>
        <vt:lpwstr/>
      </vt:variant>
      <vt:variant>
        <vt:i4>1376309</vt:i4>
      </vt:variant>
      <vt:variant>
        <vt:i4>254</vt:i4>
      </vt:variant>
      <vt:variant>
        <vt:i4>0</vt:i4>
      </vt:variant>
      <vt:variant>
        <vt:i4>5</vt:i4>
      </vt:variant>
      <vt:variant>
        <vt:lpwstr/>
      </vt:variant>
      <vt:variant>
        <vt:lpwstr>_Toc357152446</vt:lpwstr>
      </vt:variant>
      <vt:variant>
        <vt:i4>1376309</vt:i4>
      </vt:variant>
      <vt:variant>
        <vt:i4>248</vt:i4>
      </vt:variant>
      <vt:variant>
        <vt:i4>0</vt:i4>
      </vt:variant>
      <vt:variant>
        <vt:i4>5</vt:i4>
      </vt:variant>
      <vt:variant>
        <vt:lpwstr/>
      </vt:variant>
      <vt:variant>
        <vt:lpwstr>_Toc357152445</vt:lpwstr>
      </vt:variant>
      <vt:variant>
        <vt:i4>1376309</vt:i4>
      </vt:variant>
      <vt:variant>
        <vt:i4>242</vt:i4>
      </vt:variant>
      <vt:variant>
        <vt:i4>0</vt:i4>
      </vt:variant>
      <vt:variant>
        <vt:i4>5</vt:i4>
      </vt:variant>
      <vt:variant>
        <vt:lpwstr/>
      </vt:variant>
      <vt:variant>
        <vt:lpwstr>_Toc357152444</vt:lpwstr>
      </vt:variant>
      <vt:variant>
        <vt:i4>1376309</vt:i4>
      </vt:variant>
      <vt:variant>
        <vt:i4>236</vt:i4>
      </vt:variant>
      <vt:variant>
        <vt:i4>0</vt:i4>
      </vt:variant>
      <vt:variant>
        <vt:i4>5</vt:i4>
      </vt:variant>
      <vt:variant>
        <vt:lpwstr/>
      </vt:variant>
      <vt:variant>
        <vt:lpwstr>_Toc357152443</vt:lpwstr>
      </vt:variant>
      <vt:variant>
        <vt:i4>1376309</vt:i4>
      </vt:variant>
      <vt:variant>
        <vt:i4>230</vt:i4>
      </vt:variant>
      <vt:variant>
        <vt:i4>0</vt:i4>
      </vt:variant>
      <vt:variant>
        <vt:i4>5</vt:i4>
      </vt:variant>
      <vt:variant>
        <vt:lpwstr/>
      </vt:variant>
      <vt:variant>
        <vt:lpwstr>_Toc357152442</vt:lpwstr>
      </vt:variant>
      <vt:variant>
        <vt:i4>1376309</vt:i4>
      </vt:variant>
      <vt:variant>
        <vt:i4>224</vt:i4>
      </vt:variant>
      <vt:variant>
        <vt:i4>0</vt:i4>
      </vt:variant>
      <vt:variant>
        <vt:i4>5</vt:i4>
      </vt:variant>
      <vt:variant>
        <vt:lpwstr/>
      </vt:variant>
      <vt:variant>
        <vt:lpwstr>_Toc357152441</vt:lpwstr>
      </vt:variant>
      <vt:variant>
        <vt:i4>1376309</vt:i4>
      </vt:variant>
      <vt:variant>
        <vt:i4>218</vt:i4>
      </vt:variant>
      <vt:variant>
        <vt:i4>0</vt:i4>
      </vt:variant>
      <vt:variant>
        <vt:i4>5</vt:i4>
      </vt:variant>
      <vt:variant>
        <vt:lpwstr/>
      </vt:variant>
      <vt:variant>
        <vt:lpwstr>_Toc357152440</vt:lpwstr>
      </vt:variant>
      <vt:variant>
        <vt:i4>1179701</vt:i4>
      </vt:variant>
      <vt:variant>
        <vt:i4>212</vt:i4>
      </vt:variant>
      <vt:variant>
        <vt:i4>0</vt:i4>
      </vt:variant>
      <vt:variant>
        <vt:i4>5</vt:i4>
      </vt:variant>
      <vt:variant>
        <vt:lpwstr/>
      </vt:variant>
      <vt:variant>
        <vt:lpwstr>_Toc357152439</vt:lpwstr>
      </vt:variant>
      <vt:variant>
        <vt:i4>1179701</vt:i4>
      </vt:variant>
      <vt:variant>
        <vt:i4>206</vt:i4>
      </vt:variant>
      <vt:variant>
        <vt:i4>0</vt:i4>
      </vt:variant>
      <vt:variant>
        <vt:i4>5</vt:i4>
      </vt:variant>
      <vt:variant>
        <vt:lpwstr/>
      </vt:variant>
      <vt:variant>
        <vt:lpwstr>_Toc357152438</vt:lpwstr>
      </vt:variant>
      <vt:variant>
        <vt:i4>1179701</vt:i4>
      </vt:variant>
      <vt:variant>
        <vt:i4>200</vt:i4>
      </vt:variant>
      <vt:variant>
        <vt:i4>0</vt:i4>
      </vt:variant>
      <vt:variant>
        <vt:i4>5</vt:i4>
      </vt:variant>
      <vt:variant>
        <vt:lpwstr/>
      </vt:variant>
      <vt:variant>
        <vt:lpwstr>_Toc357152437</vt:lpwstr>
      </vt:variant>
      <vt:variant>
        <vt:i4>1179701</vt:i4>
      </vt:variant>
      <vt:variant>
        <vt:i4>194</vt:i4>
      </vt:variant>
      <vt:variant>
        <vt:i4>0</vt:i4>
      </vt:variant>
      <vt:variant>
        <vt:i4>5</vt:i4>
      </vt:variant>
      <vt:variant>
        <vt:lpwstr/>
      </vt:variant>
      <vt:variant>
        <vt:lpwstr>_Toc357152436</vt:lpwstr>
      </vt:variant>
      <vt:variant>
        <vt:i4>1179701</vt:i4>
      </vt:variant>
      <vt:variant>
        <vt:i4>188</vt:i4>
      </vt:variant>
      <vt:variant>
        <vt:i4>0</vt:i4>
      </vt:variant>
      <vt:variant>
        <vt:i4>5</vt:i4>
      </vt:variant>
      <vt:variant>
        <vt:lpwstr/>
      </vt:variant>
      <vt:variant>
        <vt:lpwstr>_Toc357152435</vt:lpwstr>
      </vt:variant>
      <vt:variant>
        <vt:i4>1179701</vt:i4>
      </vt:variant>
      <vt:variant>
        <vt:i4>182</vt:i4>
      </vt:variant>
      <vt:variant>
        <vt:i4>0</vt:i4>
      </vt:variant>
      <vt:variant>
        <vt:i4>5</vt:i4>
      </vt:variant>
      <vt:variant>
        <vt:lpwstr/>
      </vt:variant>
      <vt:variant>
        <vt:lpwstr>_Toc357152434</vt:lpwstr>
      </vt:variant>
      <vt:variant>
        <vt:i4>1179701</vt:i4>
      </vt:variant>
      <vt:variant>
        <vt:i4>176</vt:i4>
      </vt:variant>
      <vt:variant>
        <vt:i4>0</vt:i4>
      </vt:variant>
      <vt:variant>
        <vt:i4>5</vt:i4>
      </vt:variant>
      <vt:variant>
        <vt:lpwstr/>
      </vt:variant>
      <vt:variant>
        <vt:lpwstr>_Toc357152433</vt:lpwstr>
      </vt:variant>
      <vt:variant>
        <vt:i4>1179701</vt:i4>
      </vt:variant>
      <vt:variant>
        <vt:i4>170</vt:i4>
      </vt:variant>
      <vt:variant>
        <vt:i4>0</vt:i4>
      </vt:variant>
      <vt:variant>
        <vt:i4>5</vt:i4>
      </vt:variant>
      <vt:variant>
        <vt:lpwstr/>
      </vt:variant>
      <vt:variant>
        <vt:lpwstr>_Toc357152432</vt:lpwstr>
      </vt:variant>
      <vt:variant>
        <vt:i4>1179701</vt:i4>
      </vt:variant>
      <vt:variant>
        <vt:i4>164</vt:i4>
      </vt:variant>
      <vt:variant>
        <vt:i4>0</vt:i4>
      </vt:variant>
      <vt:variant>
        <vt:i4>5</vt:i4>
      </vt:variant>
      <vt:variant>
        <vt:lpwstr/>
      </vt:variant>
      <vt:variant>
        <vt:lpwstr>_Toc357152431</vt:lpwstr>
      </vt:variant>
      <vt:variant>
        <vt:i4>1179701</vt:i4>
      </vt:variant>
      <vt:variant>
        <vt:i4>158</vt:i4>
      </vt:variant>
      <vt:variant>
        <vt:i4>0</vt:i4>
      </vt:variant>
      <vt:variant>
        <vt:i4>5</vt:i4>
      </vt:variant>
      <vt:variant>
        <vt:lpwstr/>
      </vt:variant>
      <vt:variant>
        <vt:lpwstr>_Toc357152430</vt:lpwstr>
      </vt:variant>
      <vt:variant>
        <vt:i4>1245237</vt:i4>
      </vt:variant>
      <vt:variant>
        <vt:i4>152</vt:i4>
      </vt:variant>
      <vt:variant>
        <vt:i4>0</vt:i4>
      </vt:variant>
      <vt:variant>
        <vt:i4>5</vt:i4>
      </vt:variant>
      <vt:variant>
        <vt:lpwstr/>
      </vt:variant>
      <vt:variant>
        <vt:lpwstr>_Toc357152429</vt:lpwstr>
      </vt:variant>
      <vt:variant>
        <vt:i4>1245237</vt:i4>
      </vt:variant>
      <vt:variant>
        <vt:i4>146</vt:i4>
      </vt:variant>
      <vt:variant>
        <vt:i4>0</vt:i4>
      </vt:variant>
      <vt:variant>
        <vt:i4>5</vt:i4>
      </vt:variant>
      <vt:variant>
        <vt:lpwstr/>
      </vt:variant>
      <vt:variant>
        <vt:lpwstr>_Toc357152428</vt:lpwstr>
      </vt:variant>
      <vt:variant>
        <vt:i4>1245237</vt:i4>
      </vt:variant>
      <vt:variant>
        <vt:i4>140</vt:i4>
      </vt:variant>
      <vt:variant>
        <vt:i4>0</vt:i4>
      </vt:variant>
      <vt:variant>
        <vt:i4>5</vt:i4>
      </vt:variant>
      <vt:variant>
        <vt:lpwstr/>
      </vt:variant>
      <vt:variant>
        <vt:lpwstr>_Toc357152427</vt:lpwstr>
      </vt:variant>
      <vt:variant>
        <vt:i4>1245237</vt:i4>
      </vt:variant>
      <vt:variant>
        <vt:i4>134</vt:i4>
      </vt:variant>
      <vt:variant>
        <vt:i4>0</vt:i4>
      </vt:variant>
      <vt:variant>
        <vt:i4>5</vt:i4>
      </vt:variant>
      <vt:variant>
        <vt:lpwstr/>
      </vt:variant>
      <vt:variant>
        <vt:lpwstr>_Toc357152426</vt:lpwstr>
      </vt:variant>
      <vt:variant>
        <vt:i4>1245237</vt:i4>
      </vt:variant>
      <vt:variant>
        <vt:i4>128</vt:i4>
      </vt:variant>
      <vt:variant>
        <vt:i4>0</vt:i4>
      </vt:variant>
      <vt:variant>
        <vt:i4>5</vt:i4>
      </vt:variant>
      <vt:variant>
        <vt:lpwstr/>
      </vt:variant>
      <vt:variant>
        <vt:lpwstr>_Toc357152425</vt:lpwstr>
      </vt:variant>
      <vt:variant>
        <vt:i4>1245237</vt:i4>
      </vt:variant>
      <vt:variant>
        <vt:i4>122</vt:i4>
      </vt:variant>
      <vt:variant>
        <vt:i4>0</vt:i4>
      </vt:variant>
      <vt:variant>
        <vt:i4>5</vt:i4>
      </vt:variant>
      <vt:variant>
        <vt:lpwstr/>
      </vt:variant>
      <vt:variant>
        <vt:lpwstr>_Toc357152424</vt:lpwstr>
      </vt:variant>
      <vt:variant>
        <vt:i4>1245237</vt:i4>
      </vt:variant>
      <vt:variant>
        <vt:i4>116</vt:i4>
      </vt:variant>
      <vt:variant>
        <vt:i4>0</vt:i4>
      </vt:variant>
      <vt:variant>
        <vt:i4>5</vt:i4>
      </vt:variant>
      <vt:variant>
        <vt:lpwstr/>
      </vt:variant>
      <vt:variant>
        <vt:lpwstr>_Toc357152423</vt:lpwstr>
      </vt:variant>
      <vt:variant>
        <vt:i4>1245237</vt:i4>
      </vt:variant>
      <vt:variant>
        <vt:i4>110</vt:i4>
      </vt:variant>
      <vt:variant>
        <vt:i4>0</vt:i4>
      </vt:variant>
      <vt:variant>
        <vt:i4>5</vt:i4>
      </vt:variant>
      <vt:variant>
        <vt:lpwstr/>
      </vt:variant>
      <vt:variant>
        <vt:lpwstr>_Toc357152422</vt:lpwstr>
      </vt:variant>
      <vt:variant>
        <vt:i4>1245237</vt:i4>
      </vt:variant>
      <vt:variant>
        <vt:i4>104</vt:i4>
      </vt:variant>
      <vt:variant>
        <vt:i4>0</vt:i4>
      </vt:variant>
      <vt:variant>
        <vt:i4>5</vt:i4>
      </vt:variant>
      <vt:variant>
        <vt:lpwstr/>
      </vt:variant>
      <vt:variant>
        <vt:lpwstr>_Toc357152421</vt:lpwstr>
      </vt:variant>
      <vt:variant>
        <vt:i4>1245237</vt:i4>
      </vt:variant>
      <vt:variant>
        <vt:i4>98</vt:i4>
      </vt:variant>
      <vt:variant>
        <vt:i4>0</vt:i4>
      </vt:variant>
      <vt:variant>
        <vt:i4>5</vt:i4>
      </vt:variant>
      <vt:variant>
        <vt:lpwstr/>
      </vt:variant>
      <vt:variant>
        <vt:lpwstr>_Toc357152420</vt:lpwstr>
      </vt:variant>
      <vt:variant>
        <vt:i4>1048629</vt:i4>
      </vt:variant>
      <vt:variant>
        <vt:i4>92</vt:i4>
      </vt:variant>
      <vt:variant>
        <vt:i4>0</vt:i4>
      </vt:variant>
      <vt:variant>
        <vt:i4>5</vt:i4>
      </vt:variant>
      <vt:variant>
        <vt:lpwstr/>
      </vt:variant>
      <vt:variant>
        <vt:lpwstr>_Toc357152419</vt:lpwstr>
      </vt:variant>
      <vt:variant>
        <vt:i4>1048629</vt:i4>
      </vt:variant>
      <vt:variant>
        <vt:i4>86</vt:i4>
      </vt:variant>
      <vt:variant>
        <vt:i4>0</vt:i4>
      </vt:variant>
      <vt:variant>
        <vt:i4>5</vt:i4>
      </vt:variant>
      <vt:variant>
        <vt:lpwstr/>
      </vt:variant>
      <vt:variant>
        <vt:lpwstr>_Toc357152418</vt:lpwstr>
      </vt:variant>
      <vt:variant>
        <vt:i4>1048629</vt:i4>
      </vt:variant>
      <vt:variant>
        <vt:i4>80</vt:i4>
      </vt:variant>
      <vt:variant>
        <vt:i4>0</vt:i4>
      </vt:variant>
      <vt:variant>
        <vt:i4>5</vt:i4>
      </vt:variant>
      <vt:variant>
        <vt:lpwstr/>
      </vt:variant>
      <vt:variant>
        <vt:lpwstr>_Toc357152417</vt:lpwstr>
      </vt:variant>
      <vt:variant>
        <vt:i4>1048629</vt:i4>
      </vt:variant>
      <vt:variant>
        <vt:i4>74</vt:i4>
      </vt:variant>
      <vt:variant>
        <vt:i4>0</vt:i4>
      </vt:variant>
      <vt:variant>
        <vt:i4>5</vt:i4>
      </vt:variant>
      <vt:variant>
        <vt:lpwstr/>
      </vt:variant>
      <vt:variant>
        <vt:lpwstr>_Toc357152416</vt:lpwstr>
      </vt:variant>
      <vt:variant>
        <vt:i4>1048629</vt:i4>
      </vt:variant>
      <vt:variant>
        <vt:i4>68</vt:i4>
      </vt:variant>
      <vt:variant>
        <vt:i4>0</vt:i4>
      </vt:variant>
      <vt:variant>
        <vt:i4>5</vt:i4>
      </vt:variant>
      <vt:variant>
        <vt:lpwstr/>
      </vt:variant>
      <vt:variant>
        <vt:lpwstr>_Toc357152415</vt:lpwstr>
      </vt:variant>
      <vt:variant>
        <vt:i4>1048629</vt:i4>
      </vt:variant>
      <vt:variant>
        <vt:i4>62</vt:i4>
      </vt:variant>
      <vt:variant>
        <vt:i4>0</vt:i4>
      </vt:variant>
      <vt:variant>
        <vt:i4>5</vt:i4>
      </vt:variant>
      <vt:variant>
        <vt:lpwstr/>
      </vt:variant>
      <vt:variant>
        <vt:lpwstr>_Toc357152414</vt:lpwstr>
      </vt:variant>
      <vt:variant>
        <vt:i4>1048629</vt:i4>
      </vt:variant>
      <vt:variant>
        <vt:i4>56</vt:i4>
      </vt:variant>
      <vt:variant>
        <vt:i4>0</vt:i4>
      </vt:variant>
      <vt:variant>
        <vt:i4>5</vt:i4>
      </vt:variant>
      <vt:variant>
        <vt:lpwstr/>
      </vt:variant>
      <vt:variant>
        <vt:lpwstr>_Toc357152413</vt:lpwstr>
      </vt:variant>
      <vt:variant>
        <vt:i4>1048629</vt:i4>
      </vt:variant>
      <vt:variant>
        <vt:i4>50</vt:i4>
      </vt:variant>
      <vt:variant>
        <vt:i4>0</vt:i4>
      </vt:variant>
      <vt:variant>
        <vt:i4>5</vt:i4>
      </vt:variant>
      <vt:variant>
        <vt:lpwstr/>
      </vt:variant>
      <vt:variant>
        <vt:lpwstr>_Toc357152412</vt:lpwstr>
      </vt:variant>
      <vt:variant>
        <vt:i4>1048629</vt:i4>
      </vt:variant>
      <vt:variant>
        <vt:i4>44</vt:i4>
      </vt:variant>
      <vt:variant>
        <vt:i4>0</vt:i4>
      </vt:variant>
      <vt:variant>
        <vt:i4>5</vt:i4>
      </vt:variant>
      <vt:variant>
        <vt:lpwstr/>
      </vt:variant>
      <vt:variant>
        <vt:lpwstr>_Toc357152411</vt:lpwstr>
      </vt:variant>
      <vt:variant>
        <vt:i4>1048629</vt:i4>
      </vt:variant>
      <vt:variant>
        <vt:i4>38</vt:i4>
      </vt:variant>
      <vt:variant>
        <vt:i4>0</vt:i4>
      </vt:variant>
      <vt:variant>
        <vt:i4>5</vt:i4>
      </vt:variant>
      <vt:variant>
        <vt:lpwstr/>
      </vt:variant>
      <vt:variant>
        <vt:lpwstr>_Toc357152410</vt:lpwstr>
      </vt:variant>
      <vt:variant>
        <vt:i4>1114165</vt:i4>
      </vt:variant>
      <vt:variant>
        <vt:i4>32</vt:i4>
      </vt:variant>
      <vt:variant>
        <vt:i4>0</vt:i4>
      </vt:variant>
      <vt:variant>
        <vt:i4>5</vt:i4>
      </vt:variant>
      <vt:variant>
        <vt:lpwstr/>
      </vt:variant>
      <vt:variant>
        <vt:lpwstr>_Toc357152409</vt:lpwstr>
      </vt:variant>
      <vt:variant>
        <vt:i4>1114165</vt:i4>
      </vt:variant>
      <vt:variant>
        <vt:i4>26</vt:i4>
      </vt:variant>
      <vt:variant>
        <vt:i4>0</vt:i4>
      </vt:variant>
      <vt:variant>
        <vt:i4>5</vt:i4>
      </vt:variant>
      <vt:variant>
        <vt:lpwstr/>
      </vt:variant>
      <vt:variant>
        <vt:lpwstr>_Toc357152408</vt:lpwstr>
      </vt:variant>
      <vt:variant>
        <vt:i4>1114165</vt:i4>
      </vt:variant>
      <vt:variant>
        <vt:i4>20</vt:i4>
      </vt:variant>
      <vt:variant>
        <vt:i4>0</vt:i4>
      </vt:variant>
      <vt:variant>
        <vt:i4>5</vt:i4>
      </vt:variant>
      <vt:variant>
        <vt:lpwstr/>
      </vt:variant>
      <vt:variant>
        <vt:lpwstr>_Toc357152407</vt:lpwstr>
      </vt:variant>
      <vt:variant>
        <vt:i4>1114165</vt:i4>
      </vt:variant>
      <vt:variant>
        <vt:i4>14</vt:i4>
      </vt:variant>
      <vt:variant>
        <vt:i4>0</vt:i4>
      </vt:variant>
      <vt:variant>
        <vt:i4>5</vt:i4>
      </vt:variant>
      <vt:variant>
        <vt:lpwstr/>
      </vt:variant>
      <vt:variant>
        <vt:lpwstr>_Toc357152406</vt:lpwstr>
      </vt:variant>
      <vt:variant>
        <vt:i4>1114165</vt:i4>
      </vt:variant>
      <vt:variant>
        <vt:i4>8</vt:i4>
      </vt:variant>
      <vt:variant>
        <vt:i4>0</vt:i4>
      </vt:variant>
      <vt:variant>
        <vt:i4>5</vt:i4>
      </vt:variant>
      <vt:variant>
        <vt:lpwstr/>
      </vt:variant>
      <vt:variant>
        <vt:lpwstr>_Toc357152405</vt:lpwstr>
      </vt:variant>
      <vt:variant>
        <vt:i4>1114165</vt:i4>
      </vt:variant>
      <vt:variant>
        <vt:i4>2</vt:i4>
      </vt:variant>
      <vt:variant>
        <vt:i4>0</vt:i4>
      </vt:variant>
      <vt:variant>
        <vt:i4>5</vt:i4>
      </vt:variant>
      <vt:variant>
        <vt:lpwstr/>
      </vt:variant>
      <vt:variant>
        <vt:lpwstr>_Toc357152404</vt:lpwstr>
      </vt:variant>
      <vt:variant>
        <vt:i4>7536674</vt:i4>
      </vt:variant>
      <vt:variant>
        <vt:i4>0</vt:i4>
      </vt:variant>
      <vt:variant>
        <vt:i4>0</vt:i4>
      </vt:variant>
      <vt:variant>
        <vt:i4>5</vt:i4>
      </vt:variant>
      <vt:variant>
        <vt:lpwstr>http://www.cisco.com/en/US/products/sw/custcosw/ps1846/products_device_support_tables_list.html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Provided Information</dc:title>
  <dc:creator>ASM3943</dc:creator>
  <cp:lastModifiedBy>Eric Martin</cp:lastModifiedBy>
  <cp:revision>2</cp:revision>
  <cp:lastPrinted>2012-03-07T20:39:00Z</cp:lastPrinted>
  <dcterms:created xsi:type="dcterms:W3CDTF">2017-04-04T07:14:00Z</dcterms:created>
  <dcterms:modified xsi:type="dcterms:W3CDTF">2017-04-04T07:14:00Z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804707628</vt:i4>
  </property>
  <property fmtid="{D5CDD505-2E9C-101B-9397-08002B2CF9AE}" pid="3" name="_EmailSubject">
    <vt:lpwstr>NLC SPIN-OFF CUSTOMER LISTS</vt:lpwstr>
  </property>
  <property fmtid="{D5CDD505-2E9C-101B-9397-08002B2CF9AE}" pid="4" name="_AuthorEmail">
    <vt:lpwstr>Scott.S.Smeltzer@sprint.com</vt:lpwstr>
  </property>
  <property fmtid="{D5CDD505-2E9C-101B-9397-08002B2CF9AE}" pid="5" name="_AuthorEmailDisplayName">
    <vt:lpwstr>Smeltzer, Scott [BUS]</vt:lpwstr>
  </property>
  <property fmtid="{D5CDD505-2E9C-101B-9397-08002B2CF9AE}" pid="6" name="_PreviousAdHocReviewCycleID">
    <vt:i4>-1960107467</vt:i4>
  </property>
  <property fmtid="{D5CDD505-2E9C-101B-9397-08002B2CF9AE}" pid="7" name="_ReviewingToolsShownOnce">
    <vt:lpwstr/>
  </property>
  <property fmtid="{D5CDD505-2E9C-101B-9397-08002B2CF9AE}" pid="8" name="ContentTypeId">
    <vt:lpwstr>0x010100D459087B3A471D4B94B1235B1A5C779A</vt:lpwstr>
  </property>
  <property fmtid="{D5CDD505-2E9C-101B-9397-08002B2CF9AE}" pid="9" name="IsMyDocuments">
    <vt:lpwstr>1</vt:lpwstr>
  </property>
</Properties>
</file>